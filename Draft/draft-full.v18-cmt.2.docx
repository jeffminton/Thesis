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78FA" w:rsidRDefault="00E478FA" w:rsidP="00E478FA">
      <w:pPr>
        <w:spacing w:line="480" w:lineRule="auto"/>
        <w:jc w:val="center"/>
        <w:rPr>
          <w:rFonts w:cs="Times New Roman"/>
        </w:rPr>
      </w:pPr>
      <w:r>
        <w:rPr>
          <w:rFonts w:cs="Times New Roman"/>
        </w:rPr>
        <w:t>DO YOU SEE WHAT I’M SAYING:</w:t>
      </w:r>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r>
        <w:rPr>
          <w:rFonts w:cs="Times New Roman"/>
        </w:rPr>
        <w:t>of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by</w:t>
      </w:r>
    </w:p>
    <w:p w:rsidR="00E478FA" w:rsidRDefault="00E478FA" w:rsidP="00E478FA">
      <w:pPr>
        <w:spacing w:line="480" w:lineRule="auto"/>
        <w:jc w:val="center"/>
        <w:rPr>
          <w:rFonts w:cs="Times New Roman"/>
        </w:rPr>
      </w:pPr>
      <w:r>
        <w:rPr>
          <w:rFonts w:cs="Times New Roman"/>
        </w:rPr>
        <w:t>Jeffrey W. Minton</w:t>
      </w:r>
    </w:p>
    <w:p w:rsidR="00387436" w:rsidRDefault="00E478FA" w:rsidP="00387436">
      <w:pPr>
        <w:spacing w:line="480" w:lineRule="auto"/>
        <w:jc w:val="center"/>
        <w:rPr>
          <w:rFonts w:cs="Times New Roman"/>
        </w:rPr>
      </w:pPr>
      <w:r>
        <w:rPr>
          <w:rFonts w:cs="Times New Roman"/>
        </w:rPr>
        <w:t>April, 2011</w:t>
      </w:r>
    </w:p>
    <w:p w:rsidR="004B63C5" w:rsidRDefault="004B63C5">
      <w:pPr>
        <w:widowControl/>
        <w:suppressAutoHyphens w:val="0"/>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rPr>
          <w:rFonts w:cs="Times New Roman"/>
        </w:rPr>
      </w:pPr>
      <w:r>
        <w:rPr>
          <w:rFonts w:cs="Times New Roman"/>
        </w:rPr>
        <w:t>Approved</w:t>
      </w:r>
    </w:p>
    <w:p w:rsidR="00387436" w:rsidRDefault="00387436" w:rsidP="00387436">
      <w:pPr>
        <w:spacing w:line="480" w:lineRule="auto"/>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w:t>
      </w:r>
      <w:r>
        <w:rPr>
          <w:rFonts w:cs="Times New Roman"/>
        </w:rPr>
        <w:tab/>
        <w:t>(Adviser)</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ind w:left="4254" w:hanging="3369"/>
        <w:rPr>
          <w:rFonts w:cs="Times New Roman"/>
        </w:rPr>
      </w:pPr>
      <w:r>
        <w:rPr>
          <w:rFonts w:cs="Times New Roman"/>
        </w:rPr>
        <w:t xml:space="preserve">(Date)                                    </w:t>
      </w:r>
      <w:r>
        <w:rPr>
          <w:rFonts w:cs="Times New Roman"/>
        </w:rPr>
        <w:tab/>
        <w:t xml:space="preserve">(Chair, Department of Computer and </w:t>
      </w:r>
      <w:r>
        <w:rPr>
          <w:rFonts w:cs="Times New Roman"/>
        </w:rPr>
        <w:tab/>
        <w:t>Information Science)</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(Dean, Graduate Studies)</w:t>
      </w:r>
    </w:p>
    <w:p w:rsidR="00387436" w:rsidRDefault="00387436" w:rsidP="00387436">
      <w:pPr>
        <w:rPr>
          <w:rFonts w:cs="Times New Roman"/>
        </w:rPr>
      </w:pPr>
    </w:p>
    <w:p w:rsidR="004B63C5" w:rsidRDefault="00387436" w:rsidP="00387436">
      <w:pPr>
        <w:spacing w:line="480" w:lineRule="auto"/>
        <w:jc w:val="center"/>
        <w:rPr>
          <w:rFonts w:cs="Times New Roman"/>
        </w:rPr>
      </w:pPr>
      <w:commentRangeStart w:id="0"/>
      <w:r>
        <w:rPr>
          <w:rFonts w:cs="Times New Roman"/>
        </w:rPr>
        <w:lastRenderedPageBreak/>
        <w:t>Abstract</w:t>
      </w:r>
      <w:commentRangeEnd w:id="0"/>
      <w:r w:rsidR="00E85ECD">
        <w:rPr>
          <w:rStyle w:val="CommentReference"/>
          <w:rFonts w:cs="Mangal"/>
        </w:rPr>
        <w:commentReference w:id="0"/>
      </w:r>
    </w:p>
    <w:p w:rsidR="004B63C5" w:rsidRDefault="004B63C5" w:rsidP="004B63C5">
      <w:pPr>
        <w:spacing w:line="480" w:lineRule="auto"/>
        <w:ind w:firstLine="709"/>
        <w:rPr>
          <w:rFonts w:cs="Times New Roman"/>
        </w:rPr>
      </w:pPr>
      <w:r w:rsidRPr="0040237C">
        <w:rPr>
          <w:rFonts w:cs="Times New Roman"/>
        </w:rPr>
        <w:t>It has been seen countless time</w:t>
      </w:r>
      <w:r>
        <w:rPr>
          <w:rFonts w:cs="Times New Roman"/>
        </w:rPr>
        <w:t>s</w:t>
      </w:r>
      <w:r w:rsidRPr="0040237C">
        <w:rPr>
          <w:rFonts w:cs="Times New Roman"/>
        </w:rPr>
        <w:t xml:space="preserve"> in science fiction throughout the years, people giving orders to robots without using any special commands or keywords. These people simply talk to machines as they would talk to any other person.</w:t>
      </w:r>
    </w:p>
    <w:p w:rsidR="00387436" w:rsidRDefault="00387436" w:rsidP="00387436">
      <w:pPr>
        <w:spacing w:line="480" w:lineRule="auto"/>
        <w:ind w:firstLine="709"/>
        <w:rPr>
          <w:rFonts w:cs="Times New Roman"/>
        </w:rPr>
      </w:pPr>
      <w:r w:rsidRPr="00CC2D50">
        <w:rPr>
          <w:rFonts w:cs="Times New Roman"/>
        </w:rPr>
        <w:t>This thesis describes the creation of a system that would allow robots to communicate with human operators more easily. In order to begin a platform had to be developed comprised of a collection of both hardware and software that would allow the robot to perform the actions required of it. In the simplest form this configuration contains an iRobot create, Arduino micro-controller, web-cam and ASUS Eee PC in terms of the hardware. The Eee PC uses windows XP, MATLAB and C++. Using image processing in MATLAB the robot is able to identify objects that are in its environment. In order to interact with people the robot processes natural language input from the user. Language is parsed by linking words to concepts. A tree is stored in the robot</w:t>
      </w:r>
      <w:ins w:id="2" w:author="OSK" w:date="2011-04-14T20:34:00Z">
        <w:r w:rsidR="007D71E9">
          <w:rPr>
            <w:rFonts w:cs="Times New Roman"/>
          </w:rPr>
          <w:t>'</w:t>
        </w:r>
      </w:ins>
      <w:r w:rsidRPr="00CC2D50">
        <w:rPr>
          <w:rFonts w:cs="Times New Roman"/>
        </w:rPr>
        <w:t xml:space="preserve">s memory that relates concepts to one another. Each word can represent a number of </w:t>
      </w:r>
      <w:del w:id="3" w:author="OSK" w:date="2011-04-14T20:34:00Z">
        <w:r w:rsidRPr="00CC2D50" w:rsidDel="007D71E9">
          <w:rPr>
            <w:rFonts w:cs="Times New Roman"/>
          </w:rPr>
          <w:delText xml:space="preserve">other </w:delText>
        </w:r>
      </w:del>
      <w:r w:rsidRPr="00CC2D50">
        <w:rPr>
          <w:rFonts w:cs="Times New Roman"/>
        </w:rPr>
        <w:t>concepts. To determine which concept a word represents, a list of requirements is kept for each concept. The concepts represented by the rest of the words in the sentence are used to determine the concept the user is referring to. Using concept and the representations of objects in images, words that represent objects can be linked to what those objects look like. This allows the robot to carry out tasks put to it. In the future, this has the possibility of being expanded to using more complex objects that aren't uniformly colored, or with maps of areas and coordinate tracking that would a</w:t>
      </w:r>
      <w:r>
        <w:rPr>
          <w:rFonts w:cs="Times New Roman"/>
        </w:rPr>
        <w:t>llow for more advanced movement.</w:t>
      </w:r>
    </w:p>
    <w:p w:rsidR="00387436" w:rsidRDefault="00387436" w:rsidP="00387436">
      <w:pPr>
        <w:spacing w:line="480" w:lineRule="auto"/>
        <w:jc w:val="center"/>
        <w:rPr>
          <w:rFonts w:cs="Times New Roman"/>
        </w:rPr>
      </w:pPr>
      <w:commentRangeStart w:id="4"/>
      <w:r>
        <w:rPr>
          <w:rFonts w:cs="Times New Roman"/>
        </w:rPr>
        <w:lastRenderedPageBreak/>
        <w:t>Acknowledgements</w:t>
      </w:r>
      <w:commentRangeEnd w:id="4"/>
      <w:r w:rsidR="00E85ECD">
        <w:rPr>
          <w:rStyle w:val="CommentReference"/>
          <w:rFonts w:cs="Mangal"/>
        </w:rPr>
        <w:commentReference w:id="4"/>
      </w:r>
    </w:p>
    <w:p w:rsidR="00387436" w:rsidRDefault="00387436" w:rsidP="00387436">
      <w:pPr>
        <w:spacing w:line="480" w:lineRule="auto"/>
        <w:rPr>
          <w:rFonts w:cs="Times New Roman"/>
        </w:rPr>
      </w:pPr>
      <w:r>
        <w:rPr>
          <w:rFonts w:cs="Times New Roman"/>
        </w:rPr>
        <w:tab/>
        <w:t>I would like to express my thanks to all those who supported me while working on this proj</w:t>
      </w:r>
      <w:r w:rsidR="00983054">
        <w:rPr>
          <w:rFonts w:cs="Times New Roman"/>
        </w:rPr>
        <w:t xml:space="preserve">ect. The faculty members of the Computer Science </w:t>
      </w:r>
      <w:del w:id="5" w:author="OSK" w:date="2011-04-14T20:35:00Z">
        <w:r w:rsidR="00983054" w:rsidDel="007D71E9">
          <w:rPr>
            <w:rFonts w:cs="Times New Roman"/>
          </w:rPr>
          <w:delText xml:space="preserve">department </w:delText>
        </w:r>
      </w:del>
      <w:ins w:id="6" w:author="OSK" w:date="2011-04-14T20:35:00Z">
        <w:r w:rsidR="007D71E9">
          <w:rPr>
            <w:rFonts w:cs="Times New Roman"/>
          </w:rPr>
          <w:t>D</w:t>
        </w:r>
        <w:r w:rsidR="007D71E9">
          <w:rPr>
            <w:rFonts w:cs="Times New Roman"/>
          </w:rPr>
          <w:t xml:space="preserve">epartment </w:t>
        </w:r>
      </w:ins>
      <w:r w:rsidR="00983054">
        <w:rPr>
          <w:rFonts w:cs="Times New Roman"/>
        </w:rPr>
        <w:t xml:space="preserve">have continually shown support for all </w:t>
      </w:r>
      <w:r w:rsidR="00E85ECD">
        <w:rPr>
          <w:rFonts w:cs="Times New Roman"/>
        </w:rPr>
        <w:t>endeavors</w:t>
      </w:r>
      <w:r w:rsidR="00983054">
        <w:rPr>
          <w:rFonts w:cs="Times New Roman"/>
        </w:rPr>
        <w:t xml:space="preserve"> that I have </w:t>
      </w:r>
      <w:r w:rsidR="00E85ECD">
        <w:rPr>
          <w:rFonts w:cs="Times New Roman"/>
        </w:rPr>
        <w:t>pursued</w:t>
      </w:r>
      <w:r w:rsidR="00983054">
        <w:rPr>
          <w:rFonts w:cs="Times New Roman"/>
        </w:rPr>
        <w:t xml:space="preserve"> through my years at Kutztown University, including but by no means limited to this project. I would also like to express sincere gratitude and the most genuine thanks I can give:</w:t>
      </w:r>
    </w:p>
    <w:p w:rsidR="00983054" w:rsidRDefault="00983054" w:rsidP="00387436">
      <w:pPr>
        <w:spacing w:line="480" w:lineRule="auto"/>
        <w:rPr>
          <w:rFonts w:cs="Times New Roman"/>
        </w:rPr>
      </w:pPr>
      <w:r>
        <w:rPr>
          <w:rFonts w:cs="Times New Roman"/>
        </w:rPr>
        <w:tab/>
        <w:t>To my advisor, Dr. Oskars Rieksts, who renewed my interest in robotics that had waned some in my years following the ending of my high school. Without the robotics club that he and I worked on I do not know if I would have had the drive and interest to go this far.</w:t>
      </w:r>
    </w:p>
    <w:p w:rsidR="00983054" w:rsidRDefault="00983054" w:rsidP="00387436">
      <w:pPr>
        <w:spacing w:line="480" w:lineRule="auto"/>
        <w:rPr>
          <w:rFonts w:cs="Times New Roman"/>
        </w:rPr>
      </w:pPr>
      <w:r>
        <w:rPr>
          <w:rFonts w:cs="Times New Roman"/>
        </w:rPr>
        <w:tab/>
        <w:t>To my entire family, especially my mother, Adele Minton, who even through the worst times always stood by me and helped me persevere through the hardest times of this project.</w:t>
      </w:r>
    </w:p>
    <w:p w:rsidR="009C3594" w:rsidRDefault="00983054" w:rsidP="009C3594">
      <w:pPr>
        <w:spacing w:line="480" w:lineRule="auto"/>
        <w:rPr>
          <w:rFonts w:cs="Times New Roman"/>
        </w:rPr>
      </w:pPr>
      <w:r>
        <w:rPr>
          <w:rFonts w:cs="Times New Roman"/>
        </w:rPr>
        <w:tab/>
        <w:t>To Dav</w:t>
      </w:r>
      <w:r w:rsidR="00E85ECD">
        <w:rPr>
          <w:rFonts w:cs="Times New Roman"/>
        </w:rPr>
        <w:t>e Diehl who teaches technology and engineering</w:t>
      </w:r>
      <w:r>
        <w:rPr>
          <w:rFonts w:cs="Times New Roman"/>
        </w:rPr>
        <w:t xml:space="preserve"> at Council Rock High School North</w:t>
      </w:r>
      <w:r w:rsidR="00E85ECD">
        <w:rPr>
          <w:rFonts w:cs="Times New Roman"/>
        </w:rPr>
        <w:t xml:space="preserve">. </w:t>
      </w:r>
      <w:r>
        <w:rPr>
          <w:rFonts w:cs="Times New Roman"/>
        </w:rPr>
        <w:t>Without the technology club in high school I don’t know if I would ha</w:t>
      </w:r>
      <w:r w:rsidR="00E85ECD">
        <w:rPr>
          <w:rFonts w:cs="Times New Roman"/>
        </w:rPr>
        <w:t>ve gone into computer science</w:t>
      </w:r>
      <w:r w:rsidR="00E85ECD">
        <w:rPr>
          <w:rFonts w:cs="Times New Roman"/>
        </w:rPr>
        <w:br/>
      </w:r>
      <w:r w:rsidR="00E85ECD">
        <w:rPr>
          <w:rFonts w:cs="Times New Roman"/>
        </w:rPr>
        <w:tab/>
        <w:t>I would also like the thank Kutztown University for the graduate assistantship that made graduate school possible</w:t>
      </w:r>
    </w:p>
    <w:p w:rsidR="009C3594" w:rsidRDefault="009C3594" w:rsidP="009C3594">
      <w:pPr>
        <w:spacing w:line="480" w:lineRule="auto"/>
        <w:rPr>
          <w:rFonts w:cs="Times New Roman"/>
        </w:rPr>
      </w:pPr>
    </w:p>
    <w:p w:rsidR="009C3594" w:rsidRDefault="009C3594" w:rsidP="009C3594">
      <w:pPr>
        <w:spacing w:line="480" w:lineRule="auto"/>
        <w:jc w:val="center"/>
        <w:rPr>
          <w:rFonts w:cs="Times New Roman"/>
        </w:rPr>
      </w:pPr>
      <w:r>
        <w:rPr>
          <w:rFonts w:cs="Times New Roman"/>
        </w:rPr>
        <w:br/>
      </w:r>
      <w:r>
        <w:rPr>
          <w:rFonts w:cs="Times New Roman"/>
        </w:rPr>
        <w:br/>
      </w:r>
    </w:p>
    <w:p w:rsidR="009C3594" w:rsidRPr="00E478FA" w:rsidRDefault="0071330F" w:rsidP="009C3594">
      <w:pPr>
        <w:spacing w:line="480" w:lineRule="auto"/>
        <w:jc w:val="center"/>
        <w:rPr>
          <w:rFonts w:cs="Times New Roman"/>
        </w:rPr>
        <w:sectPr w:rsidR="009C3594"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lastRenderedPageBreak/>
        <w:t xml:space="preserve">Table of </w:t>
      </w:r>
      <w:commentRangeStart w:id="7"/>
      <w:r>
        <w:rPr>
          <w:rFonts w:cs="Times New Roman"/>
        </w:rPr>
        <w:t>Contents</w:t>
      </w:r>
      <w:commentRangeEnd w:id="7"/>
      <w:r>
        <w:rPr>
          <w:rStyle w:val="CommentReference"/>
          <w:rFonts w:cs="Mangal"/>
        </w:rPr>
        <w:commentReference w:id="7"/>
      </w:r>
    </w:p>
    <w:p w:rsidR="00387436" w:rsidRPr="0040237C" w:rsidRDefault="00387436"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commentRangeStart w:id="8"/>
      <w:r w:rsidRPr="0040237C">
        <w:rPr>
          <w:rFonts w:cs="Times New Roman"/>
        </w:rPr>
        <w:t>Introduction</w:t>
      </w:r>
      <w:commentRangeEnd w:id="8"/>
      <w:r w:rsidR="00A76F93">
        <w:rPr>
          <w:rStyle w:val="CommentReference"/>
          <w:rFonts w:cs="Mangal"/>
        </w:rPr>
        <w:commentReference w:id="8"/>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r>
      <w:commentRangeStart w:id="9"/>
      <w:r w:rsidRPr="0040237C">
        <w:rPr>
          <w:rFonts w:cs="Times New Roman"/>
        </w:rPr>
        <w:t xml:space="preserve">It </w:t>
      </w:r>
      <w:commentRangeEnd w:id="9"/>
      <w:r w:rsidR="007D71E9">
        <w:rPr>
          <w:rStyle w:val="CommentReference"/>
          <w:rFonts w:cs="Mangal"/>
        </w:rPr>
        <w:commentReference w:id="9"/>
      </w:r>
      <w:r w:rsidRPr="0040237C">
        <w:rPr>
          <w:rFonts w:cs="Times New Roman"/>
        </w:rPr>
        <w:t>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A36362" w:rsidRPr="0040237C"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w:t>
      </w:r>
      <w:commentRangeStart w:id="10"/>
      <w:r w:rsidRPr="0040237C">
        <w:rPr>
          <w:rFonts w:cs="Times New Roman"/>
        </w:rPr>
        <w:t>systems</w:t>
      </w:r>
      <w:commentRangeEnd w:id="10"/>
      <w:r w:rsidR="007D71E9">
        <w:rPr>
          <w:rStyle w:val="CommentReference"/>
          <w:rFonts w:cs="Mangal"/>
        </w:rPr>
        <w:commentReference w:id="10"/>
      </w:r>
      <w:r w:rsidRPr="0040237C">
        <w:rPr>
          <w:rFonts w:cs="Times New Roman"/>
        </w:rPr>
        <w:t>.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lastRenderedPageBreak/>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w:t>
      </w:r>
      <w:r w:rsidRPr="0040237C">
        <w:rPr>
          <w:rFonts w:cs="Times New Roman"/>
        </w:rPr>
        <w:lastRenderedPageBreak/>
        <w:t>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lastRenderedPageBreak/>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w:t>
      </w:r>
      <w:r w:rsidR="00BE4458" w:rsidRPr="00BE4458">
        <w:rPr>
          <w:rFonts w:cs="Times New Roman"/>
        </w:rPr>
        <w:t xml:space="preserve"> </w:t>
      </w:r>
      <w:r w:rsidR="00BE4458">
        <w:rPr>
          <w:rFonts w:cs="Times New Roman"/>
        </w:rPr>
        <w:t>(Flynn, 1988)</w:t>
      </w:r>
      <w:r w:rsidRPr="0040237C">
        <w:rPr>
          <w:rFonts w:cs="Times New Roman"/>
        </w:rPr>
        <w:t>.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lastRenderedPageBreak/>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commentRangeStart w:id="11"/>
      <w:r w:rsidR="00F3748E">
        <w:rPr>
          <w:rFonts w:cs="Times New Roman"/>
        </w:rPr>
        <w:t xml:space="preserve">no portion </w:t>
      </w:r>
      <w:commentRangeEnd w:id="11"/>
      <w:r w:rsidR="002832A2">
        <w:rPr>
          <w:rStyle w:val="CommentReference"/>
          <w:rFonts w:cs="Mangal"/>
        </w:rPr>
        <w:commentReference w:id="11"/>
      </w:r>
      <w:r w:rsidR="00F3748E">
        <w:rPr>
          <w:rFonts w:cs="Times New Roman"/>
        </w:rPr>
        <w:t>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commentRangeStart w:id="12"/>
      <w:r>
        <w:t xml:space="preserve">The previous figure </w:t>
      </w:r>
      <w:r w:rsidR="00DD14F5">
        <w:t xml:space="preserve">shows two examples where </w:t>
      </w:r>
      <w:r>
        <w:t xml:space="preserve">the size and location of the object </w:t>
      </w:r>
      <w:r>
        <w:lastRenderedPageBreak/>
        <w:t xml:space="preserve">being sensed or the angle of the beam </w:t>
      </w:r>
      <w:r w:rsidR="00DD14F5">
        <w:t xml:space="preserve">results in </w:t>
      </w:r>
      <w:r w:rsidR="00F3748E">
        <w:t>a situation where the signal is never returned to the sensor</w:t>
      </w:r>
      <w:r w:rsidR="00DD14F5">
        <w:t>.</w:t>
      </w:r>
      <w:r>
        <w:t xml:space="preserve"> </w:t>
      </w:r>
      <w:commentRangeEnd w:id="12"/>
      <w:r w:rsidR="002832A2">
        <w:rPr>
          <w:rStyle w:val="CommentReference"/>
          <w:rFonts w:cs="Mangal"/>
        </w:rPr>
        <w:commentReference w:id="12"/>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 xml:space="preserve">d light bounces off </w:t>
      </w:r>
      <w:del w:id="13" w:author="OSK" w:date="2011-04-14T20:19:00Z">
        <w:r w:rsidR="0048052C" w:rsidDel="002832A2">
          <w:rPr>
            <w:rFonts w:cs="Times New Roman"/>
          </w:rPr>
          <w:delText xml:space="preserve">of </w:delText>
        </w:r>
      </w:del>
      <w:r w:rsidR="0048052C">
        <w:rPr>
          <w:rFonts w:cs="Times New Roman"/>
        </w:rPr>
        <w:t>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w:t>
      </w:r>
      <w:r w:rsidR="00A350E9">
        <w:rPr>
          <w:rFonts w:cs="Times New Roman"/>
        </w:rPr>
        <w:lastRenderedPageBreak/>
        <w:t xml:space="preserve">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commentRangeStart w:id="14"/>
      <w:r>
        <w:rPr>
          <w:rFonts w:cs="Times New Roman"/>
        </w:rPr>
        <w:t>Figure</w:t>
      </w:r>
      <w:commentRangeEnd w:id="14"/>
      <w:r w:rsidR="00E85ECD">
        <w:rPr>
          <w:rStyle w:val="CommentReference"/>
          <w:rFonts w:cs="Mangal"/>
        </w:rPr>
        <w:commentReference w:id="14"/>
      </w:r>
      <w:r>
        <w:rPr>
          <w:rFonts w:cs="Times New Roman"/>
        </w:rPr>
        <w:t xml:space="preserv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4F51F3">
      <w:pPr>
        <w:spacing w:line="480" w:lineRule="auto"/>
        <w:rPr>
          <w:rFonts w:cs="Times New Roman"/>
        </w:rPr>
      </w:pPr>
      <w:r>
        <w:rPr>
          <w:rFonts w:cs="Times New Roman"/>
          <w:noProof/>
          <w:lang w:eastAsia="en-US" w:bidi="ar-SA"/>
        </w:rPr>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B736BC" w:rsidRDefault="00B736BC" w:rsidP="0038656B">
                      <w:pPr>
                        <w:jc w:val="center"/>
                      </w:pPr>
                      <w:r>
                        <w:t>Different Angles</w:t>
                      </w:r>
                    </w:p>
                  </w:txbxContent>
                </v:textbox>
                <o:callout v:ext="edit" minusy="t"/>
              </v:shape>
              <v:shape id="Line Callout 1 26" o:spid="_x0000_s1029"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B736BC" w:rsidRDefault="00B736BC" w:rsidP="0038656B">
                      <w:pPr>
                        <w:jc w:val="center"/>
                      </w:pPr>
                      <w:r>
                        <w:t>Different Angles</w:t>
                      </w:r>
                    </w:p>
                  </w:txbxContent>
                </v:textbox>
              </v:shape>
              <v:shape id="Line Callout 1 27" o:spid="_x0000_s1030"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B736BC" w:rsidRDefault="00B736BC" w:rsidP="0038656B">
                      <w:pPr>
                        <w:jc w:val="center"/>
                      </w:pPr>
                      <w:r>
                        <w:t>Different Angles</w:t>
                      </w:r>
                    </w:p>
                  </w:txbxContent>
                </v:textbox>
                <o:callout v:ext="edit" minusx="t"/>
              </v:shape>
              <v:shape id="Line Callout 1 28" o:spid="_x0000_s1031"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B736BC" w:rsidRDefault="00B736BC"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B736BC" w:rsidRDefault="00B736BC" w:rsidP="00140ADE">
                      <w:pPr>
                        <w:jc w:val="center"/>
                      </w:pPr>
                      <w:r>
                        <w:t>Different Distances</w:t>
                      </w:r>
                    </w:p>
                  </w:txbxContent>
                </v:textbox>
              </v:shape>
              <v:shape id="Line Callout 1 30" o:spid="_x0000_s1034" type="#_x0000_t47" style="position:absolute;left:47;top:-4780;width:828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B736BC" w:rsidRDefault="00B736BC" w:rsidP="00140ADE">
                      <w:pPr>
                        <w:jc w:val="center"/>
                      </w:pPr>
                      <w:r>
                        <w:t>Different Distances</w:t>
                      </w:r>
                    </w:p>
                  </w:txbxContent>
                </v:textbox>
                <o:callout v:ext="edit" minusx="t"/>
              </v:shape>
            </v:group>
          </v:group>
        </w:pic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w:t>
      </w:r>
      <w:r>
        <w:rPr>
          <w:rFonts w:cs="Times New Roman"/>
        </w:rPr>
        <w:lastRenderedPageBreak/>
        <w:t xml:space="preserve">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w:t>
      </w:r>
      <w:del w:id="15" w:author="OSK" w:date="2011-04-14T20:23:00Z">
        <w:r w:rsidRPr="0040237C" w:rsidDel="0097144E">
          <w:rPr>
            <w:rFonts w:cs="Times New Roman"/>
          </w:rPr>
          <w:delText xml:space="preserve">had </w:delText>
        </w:r>
      </w:del>
      <w:ins w:id="16" w:author="OSK" w:date="2011-04-14T20:23:00Z">
        <w:r w:rsidR="0097144E">
          <w:rPr>
            <w:rFonts w:cs="Times New Roman"/>
          </w:rPr>
          <w:t>was needed</w:t>
        </w:r>
        <w:r w:rsidR="0097144E" w:rsidRPr="0040237C">
          <w:rPr>
            <w:rFonts w:cs="Times New Roman"/>
          </w:rPr>
          <w:t xml:space="preserve"> </w:t>
        </w:r>
      </w:ins>
      <w:r w:rsidRPr="0040237C">
        <w:rPr>
          <w:rFonts w:cs="Times New Roman"/>
        </w:rPr>
        <w:t xml:space="preserve">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 xml:space="preserve">the processing power of this controller is very minimal, and it is not possible to place a custom program on the </w:t>
      </w:r>
      <w:proofErr w:type="spellStart"/>
      <w:r w:rsidRPr="0040237C">
        <w:rPr>
          <w:rFonts w:cs="Times New Roman"/>
        </w:rPr>
        <w:t>Create</w:t>
      </w:r>
      <w:ins w:id="17" w:author="OSK" w:date="2011-04-14T20:24:00Z">
        <w:r w:rsidR="0097144E">
          <w:rPr>
            <w:rFonts w:cs="Times New Roman"/>
          </w:rPr>
          <w:t>'</w:t>
        </w:r>
      </w:ins>
      <w:r w:rsidRPr="0040237C">
        <w:rPr>
          <w:rFonts w:cs="Times New Roman"/>
        </w:rPr>
        <w:t>s</w:t>
      </w:r>
      <w:proofErr w:type="spellEnd"/>
      <w:r w:rsidRPr="0040237C">
        <w:rPr>
          <w:rFonts w:cs="Times New Roman"/>
        </w:rPr>
        <w:t xml:space="preserve"> internal </w:t>
      </w:r>
      <w:r w:rsidRPr="0040237C">
        <w:rPr>
          <w:rFonts w:cs="Times New Roman"/>
        </w:rPr>
        <w:lastRenderedPageBreak/>
        <w:t>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BE4458"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lastRenderedPageBreak/>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power it with a AC-to-DC adap</w:t>
      </w:r>
      <w:r w:rsidR="00BE4458">
        <w:rPr>
          <w:rFonts w:cs="Times New Roman"/>
        </w:rPr>
        <w:t xml:space="preserve">ter or battery to get started. </w:t>
      </w:r>
    </w:p>
    <w:p w:rsidR="00A36362" w:rsidRPr="00F04CA2" w:rsidRDefault="00A36362" w:rsidP="00BE4458">
      <w:pPr>
        <w:spacing w:line="480" w:lineRule="auto"/>
        <w:ind w:firstLine="709"/>
        <w:rPr>
          <w:rFonts w:cs="Times New Roman"/>
        </w:rPr>
      </w:pPr>
      <w:r w:rsidRPr="00F04CA2">
        <w:rPr>
          <w:rFonts w:cs="Times New Roman"/>
        </w:rPr>
        <w:t>(</w:t>
      </w:r>
      <w:proofErr w:type="spellStart"/>
      <w:r w:rsidR="00BE4458" w:rsidRPr="00B164DB">
        <w:rPr>
          <w:rFonts w:cs="Times New Roman"/>
        </w:rPr>
        <w:t>Cuartielles</w:t>
      </w:r>
      <w:proofErr w:type="spellEnd"/>
      <w:r w:rsidR="00BE4458">
        <w:rPr>
          <w:rFonts w:cs="Times New Roman"/>
        </w:rPr>
        <w:t xml:space="preserve">, </w:t>
      </w:r>
      <w:proofErr w:type="spellStart"/>
      <w:r w:rsidR="00BE4458" w:rsidRPr="00B164DB">
        <w:rPr>
          <w:rFonts w:cs="Times New Roman"/>
        </w:rPr>
        <w:t>Igoe</w:t>
      </w:r>
      <w:proofErr w:type="spellEnd"/>
      <w:r w:rsidR="00BE4458">
        <w:rPr>
          <w:rFonts w:cs="Times New Roman"/>
        </w:rPr>
        <w:t xml:space="preserve"> &amp; </w:t>
      </w:r>
      <w:proofErr w:type="spellStart"/>
      <w:r w:rsidR="00BE4458" w:rsidRPr="00B164DB">
        <w:rPr>
          <w:rFonts w:cs="Times New Roman"/>
        </w:rPr>
        <w:t>Mellis</w:t>
      </w:r>
      <w:proofErr w:type="spellEnd"/>
      <w:r w:rsidR="00BE4458">
        <w:rPr>
          <w:rFonts w:cs="Times New Roman"/>
        </w:rPr>
        <w:t xml:space="preserve">, </w:t>
      </w:r>
      <w:r w:rsidR="00BE4458" w:rsidRPr="00B164DB">
        <w:rPr>
          <w:rFonts w:cs="Times New Roman"/>
        </w:rPr>
        <w:t>2011</w:t>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Putting it Together</w:t>
      </w:r>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del w:id="18" w:author="OSK" w:date="2011-04-14T20:26:00Z">
        <w:r w:rsidR="00C541D9" w:rsidDel="0097144E">
          <w:rPr>
            <w:rFonts w:cs="Times New Roman"/>
          </w:rPr>
          <w:delText xml:space="preserve">, </w:delText>
        </w:r>
      </w:del>
      <w:ins w:id="19" w:author="OSK" w:date="2011-04-14T20:26:00Z">
        <w:r w:rsidR="0097144E">
          <w:rPr>
            <w:rFonts w:cs="Times New Roman"/>
          </w:rPr>
          <w:t xml:space="preserve">. </w:t>
        </w:r>
        <w:r w:rsidR="0097144E">
          <w:rPr>
            <w:rFonts w:cs="Times New Roman"/>
          </w:rPr>
          <w:t xml:space="preserve"> </w:t>
        </w:r>
      </w:ins>
      <w:r w:rsidR="00C541D9">
        <w:rPr>
          <w:rFonts w:cs="Times New Roman"/>
          <w:i/>
        </w:rPr>
        <w:t>M</w:t>
      </w:r>
      <w:r w:rsidR="00C541D9">
        <w:rPr>
          <w:rFonts w:cs="Times New Roman"/>
        </w:rPr>
        <w:t xml:space="preserve"> tells the Arduino that it must move somewhere, </w:t>
      </w:r>
      <w:ins w:id="20" w:author="OSK" w:date="2011-04-14T20:27:00Z">
        <w:r w:rsidR="0097144E">
          <w:rPr>
            <w:rFonts w:cs="Times New Roman"/>
          </w:rPr>
          <w:t xml:space="preserve">and </w:t>
        </w:r>
      </w:ins>
      <w:r w:rsidR="00C541D9">
        <w:rPr>
          <w:rFonts w:cs="Times New Roman"/>
        </w:rPr>
        <w:t xml:space="preserve">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 xml:space="preserve">sions are made by </w:t>
      </w:r>
      <w:r w:rsidR="00A350E9">
        <w:rPr>
          <w:rFonts w:cs="Times New Roman"/>
        </w:rPr>
        <w:lastRenderedPageBreak/>
        <w:t>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4F51F3">
      <w:pPr>
        <w:spacing w:line="480" w:lineRule="auto"/>
        <w:rPr>
          <w:rFonts w:cs="Times New Roman"/>
        </w:rPr>
      </w:pPr>
      <w:r>
        <w:rPr>
          <w:rFonts w:cs="Times New Roman"/>
          <w:noProof/>
          <w:lang w:eastAsia="en-US" w:bidi="ar-SA"/>
        </w:rPr>
        <w:pict>
          <v:shape id="Line Callout 1 14" o:spid="_x0000_s1043" type="#_x0000_t47" style="position:absolute;margin-left:6pt;margin-top:151.05pt;width:89.25pt;height:3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736BC" w:rsidRDefault="00B736BC" w:rsidP="0079557E">
                  <w:pPr>
                    <w:jc w:val="center"/>
                  </w:pPr>
                  <w:r>
                    <w:t>Sonar Rangefinders</w:t>
                  </w:r>
                </w:p>
              </w:txbxContent>
            </v:textbox>
            <o:callout v:ext="edit" minusx="t"/>
          </v:shape>
        </w:pict>
      </w:r>
      <w:r>
        <w:rPr>
          <w:rFonts w:cs="Times New Roman"/>
          <w:noProof/>
          <w:lang w:eastAsia="en-US" w:bidi="ar-SA"/>
        </w:rPr>
        <w:pict>
          <v:shape id="Line Callout 1 11" o:spid="_x0000_s1042" type="#_x0000_t47" style="position:absolute;margin-left:6pt;margin-top:150.3pt;width:89.25pt;height:3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736BC" w:rsidRDefault="00B736BC" w:rsidP="0079557E">
                  <w:pPr>
                    <w:jc w:val="center"/>
                  </w:pPr>
                  <w:r>
                    <w:t>Sonar Rangefinders</w:t>
                  </w:r>
                </w:p>
              </w:txbxContent>
            </v:textbox>
            <o:callout v:ext="edit" minusx="t"/>
          </v:shape>
        </w:pict>
      </w:r>
      <w:r>
        <w:rPr>
          <w:rFonts w:cs="Times New Roman"/>
          <w:noProof/>
          <w:lang w:eastAsia="en-US" w:bidi="ar-SA"/>
        </w:rPr>
        <w:pict>
          <v:shape id="Line Callout 1 15" o:spid="_x0000_s1041" type="#_x0000_t47" style="position:absolute;margin-left:192pt;margin-top:7.8pt;width:62.25pt;height:23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736BC" w:rsidRDefault="00B736BC" w:rsidP="0079557E">
                  <w:pPr>
                    <w:jc w:val="center"/>
                  </w:pPr>
                  <w:r>
                    <w:t>Arduino</w:t>
                  </w:r>
                </w:p>
              </w:txbxContent>
            </v:textbox>
            <o:callout v:ext="edit" minusy="t"/>
          </v:shape>
        </w:pict>
      </w:r>
      <w:r>
        <w:rPr>
          <w:rFonts w:cs="Times New Roman"/>
          <w:noProof/>
          <w:lang w:eastAsia="en-US" w:bidi="ar-SA"/>
        </w:rPr>
        <w:pict>
          <v:shape id="Line Callout 1 10" o:spid="_x0000_s1040" type="#_x0000_t47" style="position:absolute;margin-left:6pt;margin-top:7.8pt;width:62.25pt;height:2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736BC" w:rsidRDefault="00B736BC" w:rsidP="0079557E">
                  <w:pPr>
                    <w:jc w:val="center"/>
                  </w:pPr>
                  <w:r>
                    <w:t>Web-cam</w:t>
                  </w:r>
                </w:p>
              </w:txbxContent>
            </v:textbox>
            <o:callout v:ext="edit" minusx="t" minusy="t"/>
          </v:shape>
        </w:pict>
      </w:r>
      <w:r w:rsidR="007F1AC7">
        <w:rPr>
          <w:rFonts w:cs="Times New Roman"/>
          <w:noProof/>
          <w:lang w:eastAsia="en-US" w:bidi="ar-SA"/>
        </w:rPr>
        <w:drawing>
          <wp:inline distT="0" distB="0" distL="0" distR="0">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commentRangeStart w:id="21"/>
      <w:r>
        <w:rPr>
          <w:rFonts w:cs="Times New Roman"/>
        </w:rPr>
        <w:t>Figure 2.6</w:t>
      </w:r>
      <w:commentRangeEnd w:id="21"/>
      <w:r w:rsidR="0097144E">
        <w:rPr>
          <w:rStyle w:val="CommentReference"/>
          <w:rFonts w:cs="Mangal"/>
        </w:rPr>
        <w:commentReference w:id="21"/>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4F51F3">
      <w:pPr>
        <w:spacing w:line="480" w:lineRule="auto"/>
        <w:rPr>
          <w:rFonts w:cs="Times New Roman"/>
        </w:rPr>
      </w:pPr>
      <w:r>
        <w:rPr>
          <w:rFonts w:cs="Times New Roman"/>
          <w:noProof/>
          <w:lang w:eastAsia="en-US" w:bidi="ar-SA"/>
        </w:rPr>
        <w:pict>
          <v:shape id="Line Callout 1 16" o:spid="_x0000_s1039" type="#_x0000_t47" style="position:absolute;margin-left:12.75pt;margin-top:148.7pt;width:66.75pt;height:36.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736BC" w:rsidRDefault="00B736BC" w:rsidP="0079557E">
                  <w:pPr>
                    <w:jc w:val="center"/>
                  </w:pPr>
                  <w:r>
                    <w:t>ASUS Eee PC</w:t>
                  </w:r>
                </w:p>
              </w:txbxContent>
            </v:textbox>
            <o:callout v:ext="edit" minusx="t"/>
          </v:shape>
        </w:pict>
      </w:r>
      <w:r w:rsidR="00A140F4">
        <w:rPr>
          <w:rFonts w:cs="Times New Roman"/>
          <w:noProof/>
          <w:lang w:eastAsia="en-US" w:bidi="ar-SA"/>
        </w:rPr>
        <w:drawing>
          <wp:inline distT="0" distB="0" distL="0" distR="0">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lastRenderedPageBreak/>
        <w:t>Figure 2.6</w:t>
      </w:r>
    </w:p>
    <w:p w:rsidR="00A140F4" w:rsidRDefault="00A140F4">
      <w:pPr>
        <w:spacing w:line="480" w:lineRule="auto"/>
        <w:rPr>
          <w:rFonts w:cs="Times New Roman"/>
        </w:rPr>
      </w:pPr>
      <w:r>
        <w:rPr>
          <w:rFonts w:cs="Times New Roman"/>
          <w:i/>
        </w:rPr>
        <w:t>The robot used in the second iteration</w:t>
      </w:r>
    </w:p>
    <w:p w:rsidR="00A140F4" w:rsidRDefault="004F51F3">
      <w:pPr>
        <w:spacing w:line="480" w:lineRule="auto"/>
        <w:rPr>
          <w:rFonts w:cs="Times New Roman"/>
        </w:rPr>
      </w:pPr>
      <w:r>
        <w:rPr>
          <w:rFonts w:cs="Times New Roman"/>
          <w:noProof/>
          <w:lang w:eastAsia="en-US" w:bidi="ar-SA"/>
        </w:rPr>
        <w:pict>
          <v:shape id="Line Callout 1 20" o:spid="_x0000_s1038" type="#_x0000_t47" style="position:absolute;margin-left:183.75pt;margin-top:158.55pt;width:79.5pt;height:37.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736BC" w:rsidRDefault="00B736BC" w:rsidP="0079557E">
                  <w:pPr>
                    <w:jc w:val="center"/>
                  </w:pPr>
                  <w:r>
                    <w:t>Infrared Rangefinder</w:t>
                  </w:r>
                </w:p>
              </w:txbxContent>
            </v:textbox>
          </v:shape>
        </w:pict>
      </w:r>
      <w:r>
        <w:rPr>
          <w:rFonts w:cs="Times New Roman"/>
          <w:noProof/>
          <w:lang w:eastAsia="en-US" w:bidi="ar-SA"/>
        </w:rPr>
        <w:pict>
          <v:shape id="Line Callout 1 19" o:spid="_x0000_s1037" type="#_x0000_t47" style="position:absolute;margin-left:195.75pt;margin-top:15.3pt;width:62.25pt;height:23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736BC" w:rsidRDefault="00B736BC" w:rsidP="0079557E">
                  <w:pPr>
                    <w:jc w:val="center"/>
                  </w:pPr>
                  <w:r>
                    <w:t>Web-cam</w:t>
                  </w:r>
                </w:p>
              </w:txbxContent>
            </v:textbox>
            <o:callout v:ext="edit" minusy="t"/>
          </v:shape>
        </w:pict>
      </w:r>
      <w:r>
        <w:rPr>
          <w:rFonts w:cs="Times New Roman"/>
          <w:noProof/>
          <w:lang w:eastAsia="en-US" w:bidi="ar-SA"/>
        </w:rPr>
        <w:pict>
          <v:shape id="Line Callout 1 18" o:spid="_x0000_s1036" type="#_x0000_t47" style="position:absolute;margin-left:11.25pt;margin-top:157.05pt;width:62.25pt;height:23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736BC" w:rsidRDefault="00B736BC" w:rsidP="0079557E">
                  <w:pPr>
                    <w:jc w:val="center"/>
                  </w:pPr>
                  <w:r>
                    <w:t>Arduino</w:t>
                  </w:r>
                </w:p>
              </w:txbxContent>
            </v:textbox>
            <o:callout v:ext="edit" minusy="t"/>
          </v:shape>
        </w:pict>
      </w:r>
      <w:r>
        <w:rPr>
          <w:rFonts w:cs="Times New Roman"/>
          <w:noProof/>
          <w:lang w:eastAsia="en-US" w:bidi="ar-SA"/>
        </w:rPr>
        <w:pict>
          <v:shape id="Line Callout 1 17" o:spid="_x0000_s1035" type="#_x0000_t47" style="position:absolute;margin-left:6.75pt;margin-top:6.3pt;width:66.75pt;height:36.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736BC" w:rsidRDefault="00B736BC" w:rsidP="0079557E">
                  <w:pPr>
                    <w:jc w:val="center"/>
                  </w:pPr>
                  <w:r>
                    <w:t>ASUS Eee PC</w:t>
                  </w:r>
                </w:p>
              </w:txbxContent>
            </v:textbox>
            <o:callout v:ext="edit" minusx="t" minusy="t"/>
          </v:shape>
        </w:pict>
      </w:r>
      <w:r w:rsidR="00A140F4">
        <w:rPr>
          <w:rFonts w:cs="Times New Roman"/>
          <w:noProof/>
          <w:lang w:eastAsia="en-US" w:bidi="ar-SA"/>
        </w:rPr>
        <w:drawing>
          <wp:inline distT="0" distB="0" distL="0" distR="0">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del w:id="22" w:author="OSK" w:date="2011-04-14T20:30:00Z">
        <w:r w:rsidDel="0097144E">
          <w:rPr>
            <w:rFonts w:cs="Times New Roman"/>
          </w:rPr>
          <w:delText xml:space="preserve">The previous figures </w:delText>
        </w:r>
      </w:del>
      <w:ins w:id="23" w:author="OSK" w:date="2011-04-14T20:30:00Z">
        <w:r w:rsidR="0097144E">
          <w:rPr>
            <w:rFonts w:cs="Times New Roman"/>
          </w:rPr>
          <w:t xml:space="preserve">Figures 2.xx, 2.yy and 2.zz </w:t>
        </w:r>
      </w:ins>
      <w:r>
        <w:rPr>
          <w:rFonts w:cs="Times New Roman"/>
        </w:rPr>
        <w:t xml:space="preserve">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w:t>
      </w:r>
      <w:del w:id="24" w:author="OSK" w:date="2011-04-14T20:30:00Z">
        <w:r w:rsidDel="0097144E">
          <w:rPr>
            <w:rFonts w:cs="Times New Roman"/>
          </w:rPr>
          <w:delText xml:space="preserve">accept </w:delText>
        </w:r>
      </w:del>
      <w:ins w:id="25" w:author="OSK" w:date="2011-04-14T20:30:00Z">
        <w:r w:rsidR="0097144E">
          <w:rPr>
            <w:rFonts w:cs="Times New Roman"/>
          </w:rPr>
          <w:t>except</w:t>
        </w:r>
        <w:r w:rsidR="0097144E">
          <w:rPr>
            <w:rFonts w:cs="Times New Roman"/>
          </w:rPr>
          <w:t xml:space="preserve"> </w:t>
        </w:r>
      </w:ins>
      <w:r>
        <w:rPr>
          <w:rFonts w:cs="Times New Roman"/>
        </w:rPr>
        <w:t xml:space="preserve">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w:t>
      </w:r>
      <w:ins w:id="26" w:author="OSK" w:date="2011-04-14T20:31:00Z">
        <w:r w:rsidR="0097144E">
          <w:rPr>
            <w:rFonts w:cs="Times New Roman"/>
          </w:rPr>
          <w:t xml:space="preserve"> number of</w:t>
        </w:r>
      </w:ins>
      <w:r w:rsidR="00EC3C73">
        <w:rPr>
          <w:rFonts w:cs="Times New Roman"/>
        </w:rPr>
        <w:t xml:space="preserve"> wires needed to three USB cables to connect the Eee PC to the camera, Arduino and Create. The only additional wiring that would need to be done is to make connections from the Arduino to any additional sensors </w:t>
      </w:r>
      <w:r w:rsidR="00EC3C73">
        <w:rPr>
          <w:rFonts w:cs="Times New Roman"/>
        </w:rPr>
        <w:lastRenderedPageBreak/>
        <w:t>that are placed on the robot in the future.</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commentRangeStart w:id="27"/>
      <w:r w:rsidRPr="0040237C">
        <w:rPr>
          <w:rFonts w:cs="Times New Roman"/>
          <w:color w:val="000000"/>
        </w:rPr>
        <w:t>Image Processing</w:t>
      </w:r>
      <w:commentRangeEnd w:id="27"/>
      <w:r w:rsidR="005325ED">
        <w:rPr>
          <w:rStyle w:val="CommentReference"/>
          <w:rFonts w:cs="Mangal"/>
        </w:rPr>
        <w:commentReference w:id="27"/>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lastRenderedPageBreak/>
        <w:t>computer equipped with</w:t>
      </w:r>
      <w:r w:rsidRPr="0040237C">
        <w:rPr>
          <w:rFonts w:cs="Times New Roman"/>
        </w:rPr>
        <w:t xml:space="preserve"> a camera captures an image of a room with a ball in it</w:t>
      </w:r>
      <w:ins w:id="28" w:author="OSK" w:date="2011-04-14T19:29:00Z">
        <w:r w:rsidR="00B736BC">
          <w:rPr>
            <w:rFonts w:cs="Times New Roman"/>
          </w:rPr>
          <w:t>,</w:t>
        </w:r>
      </w:ins>
      <w:r w:rsidRPr="0040237C">
        <w:rPr>
          <w:rFonts w:cs="Times New Roman"/>
        </w:rPr>
        <w:t xml:space="preserve">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w:t>
      </w:r>
      <w:r w:rsidR="00BE4458">
        <w:rPr>
          <w:rFonts w:cs="Times New Roman"/>
        </w:rPr>
        <w:t xml:space="preserve">sually of three dimensions (Buckley, </w:t>
      </w:r>
      <w:proofErr w:type="spellStart"/>
      <w:r w:rsidR="00BE4458">
        <w:rPr>
          <w:rFonts w:cs="Times New Roman"/>
        </w:rPr>
        <w:t>Süsstrunk</w:t>
      </w:r>
      <w:proofErr w:type="spellEnd"/>
      <w:r w:rsidR="00BE4458">
        <w:rPr>
          <w:rFonts w:cs="Times New Roman"/>
        </w:rPr>
        <w:t xml:space="preserve"> &amp; </w:t>
      </w:r>
      <w:proofErr w:type="spellStart"/>
      <w:r w:rsidR="00BE4458">
        <w:rPr>
          <w:rFonts w:cs="Times New Roman"/>
        </w:rPr>
        <w:t>Swen</w:t>
      </w:r>
      <w:proofErr w:type="spellEnd"/>
      <w:r w:rsidR="00BE4458">
        <w:rPr>
          <w:rFonts w:cs="Times New Roman"/>
        </w:rPr>
        <w:t xml:space="preserve"> 1999)</w:t>
      </w:r>
      <w:r w:rsidRPr="0040237C">
        <w:rPr>
          <w:rFonts w:cs="Times New Roman"/>
        </w:rPr>
        <w:t>.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in the string of hexadecimal digits</w:t>
      </w:r>
      <w:del w:id="29" w:author="OSK" w:date="2011-04-14T19:30:00Z">
        <w:r w:rsidR="00761642" w:rsidDel="00B736BC">
          <w:rPr>
            <w:rFonts w:cs="Times New Roman"/>
          </w:rPr>
          <w:delText>,</w:delText>
        </w:r>
      </w:del>
      <w:r w:rsidR="00761642">
        <w:rPr>
          <w:rFonts w:cs="Times New Roman"/>
        </w:rPr>
        <w:t xml:space="preserve"> </w:t>
      </w:r>
      <w:r w:rsidR="00AA4EA1" w:rsidRPr="00B736BC">
        <w:rPr>
          <w:rFonts w:cs="Times New Roman"/>
          <w:i/>
        </w:rPr>
        <w:t>0x0054FF</w:t>
      </w:r>
      <w:del w:id="30" w:author="OSK" w:date="2011-04-14T19:30:00Z">
        <w:r w:rsidR="00761642" w:rsidRPr="00B736BC" w:rsidDel="00B736BC">
          <w:rPr>
            <w:rFonts w:cs="Times New Roman"/>
            <w:i/>
          </w:rPr>
          <w:delText>,</w:delText>
        </w:r>
      </w:del>
      <w:r w:rsidR="00761642">
        <w:rPr>
          <w:rFonts w:cs="Times New Roman"/>
        </w:rPr>
        <w:t xml:space="preserve"> the digits </w:t>
      </w:r>
      <w:r w:rsidR="00761642" w:rsidRPr="00B736BC">
        <w:rPr>
          <w:rFonts w:cs="Times New Roman"/>
          <w:i/>
        </w:rPr>
        <w:t>00</w:t>
      </w:r>
      <w:r w:rsidR="00761642">
        <w:rPr>
          <w:rFonts w:cs="Times New Roman"/>
        </w:rPr>
        <w:t xml:space="preserve">, </w:t>
      </w:r>
      <w:r w:rsidR="00761642" w:rsidRPr="00B736BC">
        <w:rPr>
          <w:rFonts w:cs="Times New Roman"/>
          <w:i/>
        </w:rPr>
        <w:t>54</w:t>
      </w:r>
      <w:r w:rsidR="00761642">
        <w:rPr>
          <w:rFonts w:cs="Times New Roman"/>
        </w:rPr>
        <w:t xml:space="preserve">, and </w:t>
      </w:r>
      <w:r w:rsidR="00761642" w:rsidRPr="00B736BC">
        <w:rPr>
          <w:rFonts w:cs="Times New Roman"/>
          <w:i/>
        </w:rPr>
        <w:t>FF</w:t>
      </w:r>
      <w:r w:rsidR="00761642">
        <w:rPr>
          <w:rFonts w:cs="Times New Roman"/>
        </w:rPr>
        <w:t xml:space="preserve">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 xml:space="preserve">The first image processing package that was approached in the course of this research was the Open CV package of image processing tools. </w:t>
      </w:r>
      <w:proofErr w:type="spellStart"/>
      <w:r w:rsidRPr="0040237C">
        <w:rPr>
          <w:rFonts w:cs="Times New Roman"/>
        </w:rPr>
        <w:t>OpenCV</w:t>
      </w:r>
      <w:proofErr w:type="spellEnd"/>
      <w:r w:rsidRPr="0040237C">
        <w:rPr>
          <w:rFonts w:cs="Times New Roman"/>
        </w:rPr>
        <w:t xml:space="preserve"> </w:t>
      </w:r>
      <w:commentRangeStart w:id="31"/>
      <w:r w:rsidRPr="0040237C">
        <w:rPr>
          <w:rFonts w:cs="Times New Roman"/>
        </w:rPr>
        <w:t xml:space="preserve">[xx] </w:t>
      </w:r>
      <w:commentRangeEnd w:id="31"/>
      <w:r w:rsidR="00B736BC">
        <w:rPr>
          <w:rStyle w:val="CommentReference"/>
          <w:rFonts w:cs="Mangal"/>
        </w:rPr>
        <w:commentReference w:id="31"/>
      </w:r>
      <w:r w:rsidRPr="0040237C">
        <w:rPr>
          <w:rFonts w:cs="Times New Roman"/>
        </w:rPr>
        <w:t xml:space="preserve">(Open Source Computer Vision) is “a library of computer vision routines from Intel. First </w:t>
      </w:r>
      <w:r w:rsidRPr="0040237C">
        <w:rPr>
          <w:rFonts w:cs="Times New Roman"/>
        </w:rPr>
        <w:lastRenderedPageBreak/>
        <w:t>released in 2000, OpenCV code is used in applications such as object, face, and gesture recognition, lip reading and motion tracking.”[</w:t>
      </w:r>
      <w:commentRangeStart w:id="32"/>
      <w:r w:rsidRPr="0040237C">
        <w:rPr>
          <w:rFonts w:cs="Times New Roman"/>
        </w:rPr>
        <w:t>xx</w:t>
      </w:r>
      <w:commentRangeEnd w:id="32"/>
      <w:r w:rsidR="00B736BC">
        <w:rPr>
          <w:rStyle w:val="CommentReference"/>
          <w:rFonts w:cs="Mangal"/>
        </w:rPr>
        <w:commentReference w:id="32"/>
      </w:r>
      <w:r w:rsidRPr="0040237C">
        <w:rPr>
          <w:rFonts w:cs="Times New Roman"/>
        </w:rPr>
        <w:t xml:space="preserve">] </w:t>
      </w:r>
      <w:proofErr w:type="spellStart"/>
      <w:r w:rsidRPr="0040237C">
        <w:rPr>
          <w:rFonts w:cs="Times New Roman"/>
        </w:rPr>
        <w:t>OpenCV</w:t>
      </w:r>
      <w:proofErr w:type="spellEnd"/>
      <w:r w:rsidRPr="0040237C">
        <w:rPr>
          <w:rFonts w:cs="Times New Roman"/>
        </w:rPr>
        <w:t xml:space="preserve">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w:t>
      </w:r>
      <w:commentRangeStart w:id="33"/>
      <w:r w:rsidRPr="0040237C">
        <w:rPr>
          <w:rFonts w:cs="Times New Roman"/>
          <w:color w:val="000000"/>
        </w:rPr>
        <w:t>xxx</w:t>
      </w:r>
      <w:commentRangeEnd w:id="33"/>
      <w:r w:rsidR="00B736BC">
        <w:rPr>
          <w:rStyle w:val="CommentReference"/>
          <w:rFonts w:cs="Mangal"/>
        </w:rPr>
        <w:commentReference w:id="33"/>
      </w:r>
      <w:r w:rsidRPr="0040237C">
        <w:rPr>
          <w:rFonts w:cs="Times New Roman"/>
          <w:color w:val="000000"/>
        </w:rPr>
        <w:t>].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 xml:space="preserve">e much longer </w:t>
      </w:r>
      <w:del w:id="34" w:author="OSK" w:date="2011-04-14T19:33:00Z">
        <w:r w:rsidR="00B736BC" w:rsidDel="00B736BC">
          <w:rPr>
            <w:rFonts w:cs="Times New Roman"/>
            <w:color w:val="000000"/>
          </w:rPr>
          <w:delText>then</w:delText>
        </w:r>
        <w:r w:rsidR="00761642" w:rsidDel="00B736BC">
          <w:rPr>
            <w:rFonts w:cs="Times New Roman"/>
            <w:color w:val="000000"/>
          </w:rPr>
          <w:delText xml:space="preserve"> </w:delText>
        </w:r>
      </w:del>
      <w:ins w:id="35" w:author="OSK" w:date="2011-04-14T19:33:00Z">
        <w:r w:rsidR="00B736BC">
          <w:rPr>
            <w:rFonts w:cs="Times New Roman"/>
            <w:color w:val="000000"/>
          </w:rPr>
          <w:t xml:space="preserve">than </w:t>
        </w:r>
      </w:ins>
      <w:r w:rsidR="00761642">
        <w:rPr>
          <w:rFonts w:cs="Times New Roman"/>
          <w:color w:val="000000"/>
        </w:rPr>
        <w:t>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w:t>
      </w:r>
      <w:commentRangeStart w:id="36"/>
      <w:r w:rsidRPr="0040237C">
        <w:rPr>
          <w:rFonts w:cs="Times New Roman"/>
          <w:color w:val="000000"/>
        </w:rPr>
        <w:t>MATLAB</w:t>
      </w:r>
      <w:r w:rsidR="00761642">
        <w:rPr>
          <w:rFonts w:cs="Times New Roman"/>
          <w:color w:val="000000"/>
        </w:rPr>
        <w:t xml:space="preserve"> website</w:t>
      </w:r>
      <w:commentRangeEnd w:id="36"/>
      <w:r w:rsidR="00B736BC">
        <w:rPr>
          <w:rStyle w:val="CommentReference"/>
          <w:rFonts w:cs="Mangal"/>
        </w:rPr>
        <w:commentReference w:id="36"/>
      </w:r>
      <w:r w:rsidR="00761642">
        <w:rPr>
          <w:rFonts w:cs="Times New Roman"/>
          <w:color w:val="000000"/>
        </w:rPr>
        <w:t xml:space="preserve">]. MATLAB can be </w:t>
      </w:r>
      <w:r w:rsidRPr="0040237C">
        <w:rPr>
          <w:rFonts w:cs="Times New Roman"/>
          <w:color w:val="000000"/>
        </w:rPr>
        <w:t>expanded through the addition of what are called toolboxes. MATLAB toolboxes are functions or co</w:t>
      </w:r>
      <w:r w:rsidR="00761642">
        <w:rPr>
          <w:rFonts w:cs="Times New Roman"/>
          <w:color w:val="000000"/>
        </w:rPr>
        <w:t xml:space="preserve">llections of </w:t>
      </w:r>
      <w:r w:rsidR="00761642">
        <w:rPr>
          <w:rFonts w:cs="Times New Roman"/>
          <w:color w:val="000000"/>
        </w:rPr>
        <w:lastRenderedPageBreak/>
        <w:t>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ins w:id="37" w:author="OSK" w:date="2011-04-14T19:36:00Z">
        <w:r w:rsidR="00B736BC">
          <w:rPr>
            <w:rFonts w:cs="Times New Roman"/>
            <w:color w:val="000000"/>
          </w:rPr>
          <w:t xml:space="preserve">one </w:t>
        </w:r>
      </w:ins>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 xml:space="preserve">The fact still </w:t>
      </w:r>
      <w:del w:id="38" w:author="OSK" w:date="2011-04-14T19:36:00Z">
        <w:r w:rsidRPr="0040237C" w:rsidDel="00B736BC">
          <w:rPr>
            <w:rFonts w:cs="Times New Roman"/>
            <w:color w:val="000000"/>
          </w:rPr>
          <w:delText xml:space="preserve">remained </w:delText>
        </w:r>
      </w:del>
      <w:ins w:id="39" w:author="OSK" w:date="2011-04-14T19:36:00Z">
        <w:r w:rsidR="00B736BC" w:rsidRPr="0040237C">
          <w:rPr>
            <w:rFonts w:cs="Times New Roman"/>
            <w:color w:val="000000"/>
          </w:rPr>
          <w:t>remain</w:t>
        </w:r>
        <w:r w:rsidR="00B736BC">
          <w:rPr>
            <w:rFonts w:cs="Times New Roman"/>
            <w:color w:val="000000"/>
          </w:rPr>
          <w:t>s</w:t>
        </w:r>
        <w:r w:rsidR="00B736BC" w:rsidRPr="0040237C">
          <w:rPr>
            <w:rFonts w:cs="Times New Roman"/>
            <w:color w:val="000000"/>
          </w:rPr>
          <w:t xml:space="preserve"> </w:t>
        </w:r>
      </w:ins>
      <w:r w:rsidRPr="0040237C">
        <w:rPr>
          <w:rFonts w:cs="Times New Roman"/>
          <w:color w:val="000000"/>
        </w:rPr>
        <w:t>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lastRenderedPageBreak/>
        <w:tab/>
        <w:t>Blob extraction, or blobbing, is a</w:t>
      </w:r>
      <w:r w:rsidR="00A36362" w:rsidRPr="0040237C">
        <w:rPr>
          <w:rFonts w:cs="Times New Roman"/>
          <w:color w:val="000000"/>
        </w:rPr>
        <w:t xml:space="preserve"> process by which an image is separated into groups of pixels that share some common features. </w:t>
      </w:r>
      <w:r w:rsidR="00D8575D">
        <w:rPr>
          <w:rFonts w:cs="Times New Roman"/>
          <w:color w:val="000000"/>
        </w:rPr>
        <w:t>(</w:t>
      </w:r>
      <w:r w:rsidR="00D8575D">
        <w:rPr>
          <w:rFonts w:cs="Times New Roman"/>
        </w:rPr>
        <w:t xml:space="preserve">Shapiro &amp; </w:t>
      </w:r>
      <w:r w:rsidR="00D8575D" w:rsidRPr="00310403">
        <w:rPr>
          <w:rFonts w:cs="Times New Roman"/>
        </w:rPr>
        <w:t>St</w:t>
      </w:r>
      <w:r w:rsidR="00D8575D">
        <w:rPr>
          <w:rFonts w:cs="Times New Roman"/>
        </w:rPr>
        <w:t xml:space="preserve">ockman, 2001) </w:t>
      </w:r>
      <w:r w:rsidR="00A36362" w:rsidRPr="0040237C">
        <w:rPr>
          <w:rFonts w:cs="Times New Roman"/>
          <w:color w:val="000000"/>
        </w:rPr>
        <w:t>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lastRenderedPageBreak/>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Five by five matrix repre</w:t>
      </w:r>
      <w:r w:rsidR="00D661AC">
        <w:rPr>
          <w:rFonts w:cs="Times New Roman"/>
          <w:i/>
        </w:rPr>
        <w:t>senting the image in figure 3.2</w:t>
      </w:r>
    </w:p>
    <w:tbl>
      <w:tblPr>
        <w:tblStyle w:val="TableGrid"/>
        <w:tblW w:w="4778" w:type="pct"/>
        <w:tblLook w:val="06A0"/>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lastRenderedPageBreak/>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w:t>
      </w:r>
      <w:r w:rsidR="00344F99">
        <w:rPr>
          <w:rFonts w:cs="Times New Roman"/>
        </w:rPr>
        <w:lastRenderedPageBreak/>
        <w:t xml:space="preserve">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lastRenderedPageBreak/>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D8575D">
        <w:rPr>
          <w:rFonts w:cs="Times New Roman"/>
          <w:color w:val="000000"/>
        </w:rPr>
        <w:t xml:space="preserve"> a set of data into K clusters. (</w:t>
      </w:r>
      <w:r w:rsidR="00D8575D" w:rsidRPr="00D8575D">
        <w:rPr>
          <w:rFonts w:cs="Times New Roman"/>
        </w:rPr>
        <w:t>Image Processing Toolbox: Color-Based Segme</w:t>
      </w:r>
      <w:r w:rsidR="00D8575D">
        <w:rPr>
          <w:rFonts w:cs="Times New Roman"/>
        </w:rPr>
        <w:t>ntation Using K-Means Clustering)</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r w:rsidR="002B6691">
        <w:rPr>
          <w:rFonts w:cs="Times New Roman"/>
          <w:i/>
          <w:color w:val="000000"/>
        </w:rPr>
        <w:t>(Ahmed, 2010)</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lastRenderedPageBreak/>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 xml:space="preserve">a 2 dimensional matrix. Table 3.4 still contains all the information from table 3.3 but is in 2 dimensions instead of 3. Each row in table 3.4 contains the information for one </w:t>
      </w:r>
      <w:r w:rsidR="00312489">
        <w:rPr>
          <w:rFonts w:cs="Times New Roman"/>
        </w:rPr>
        <w:lastRenderedPageBreak/>
        <w:t>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 xml:space="preserve">The initial centroids for the clusters </w:t>
      </w:r>
      <w:del w:id="40" w:author="OSK" w:date="2011-04-14T19:56:00Z">
        <w:r w:rsidRPr="003A0BE8" w:rsidDel="0053543E">
          <w:rPr>
            <w:rFonts w:cs="Times New Roman"/>
            <w:i/>
            <w:color w:val="000000"/>
          </w:rPr>
          <w:delText xml:space="preserve">if </w:delText>
        </w:r>
      </w:del>
      <w:ins w:id="41" w:author="OSK" w:date="2011-04-14T19:56:00Z">
        <w:r w:rsidR="0053543E">
          <w:rPr>
            <w:rFonts w:cs="Times New Roman"/>
            <w:i/>
            <w:color w:val="000000"/>
          </w:rPr>
          <w:t>when</w:t>
        </w:r>
        <w:r w:rsidR="0053543E" w:rsidRPr="003A0BE8">
          <w:rPr>
            <w:rFonts w:cs="Times New Roman"/>
            <w:i/>
            <w:color w:val="000000"/>
          </w:rPr>
          <w:t xml:space="preserve"> </w:t>
        </w:r>
      </w:ins>
      <w:r w:rsidRPr="003A0BE8">
        <w:rPr>
          <w:rFonts w:cs="Times New Roman"/>
          <w:i/>
          <w:color w:val="000000"/>
        </w:rPr>
        <w:t xml:space="preserve">6 </w:t>
      </w:r>
      <w:del w:id="42" w:author="OSK" w:date="2011-04-14T19:56:00Z">
        <w:r w:rsidRPr="003A0BE8" w:rsidDel="0053543E">
          <w:rPr>
            <w:rFonts w:cs="Times New Roman"/>
            <w:i/>
            <w:color w:val="000000"/>
          </w:rPr>
          <w:delText xml:space="preserve">was </w:delText>
        </w:r>
      </w:del>
      <w:ins w:id="43" w:author="OSK" w:date="2011-04-14T19:56:00Z">
        <w:r w:rsidR="0053543E">
          <w:rPr>
            <w:rFonts w:cs="Times New Roman"/>
            <w:i/>
            <w:color w:val="000000"/>
          </w:rPr>
          <w:t>is</w:t>
        </w:r>
        <w:r w:rsidR="0053543E" w:rsidRPr="003A0BE8">
          <w:rPr>
            <w:rFonts w:cs="Times New Roman"/>
            <w:i/>
            <w:color w:val="000000"/>
          </w:rPr>
          <w:t xml:space="preserve"> </w:t>
        </w:r>
      </w:ins>
      <w:r w:rsidRPr="003A0BE8">
        <w:rPr>
          <w:rFonts w:cs="Times New Roman"/>
          <w:i/>
          <w:color w:val="000000"/>
        </w:rPr>
        <w:t>given as the number of clusters to find</w:t>
      </w:r>
    </w:p>
    <w:tbl>
      <w:tblPr>
        <w:tblStyle w:val="TableGrid"/>
        <w:tblW w:w="8140" w:type="dxa"/>
        <w:tblLook w:val="06A0"/>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w:t>
      </w:r>
      <w:ins w:id="44" w:author="OSK" w:date="2011-04-14T19:57:00Z">
        <w:r w:rsidR="0053543E">
          <w:rPr>
            <w:rFonts w:cs="Times New Roman"/>
            <w:color w:val="000000"/>
          </w:rPr>
          <w:t>s</w:t>
        </w:r>
      </w:ins>
      <w:r>
        <w:rPr>
          <w:rFonts w:cs="Times New Roman"/>
          <w:color w:val="000000"/>
        </w:rPr>
        <w:t xml:space="preserve">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del w:id="45" w:author="OSK" w:date="2011-04-14T19:58:00Z">
        <w:r w:rsidR="00DA2262" w:rsidDel="0053543E">
          <w:rPr>
            <w:rFonts w:cs="Times New Roman"/>
            <w:color w:val="000000"/>
          </w:rPr>
          <w:delText>However many centroids it still needs</w:delText>
        </w:r>
      </w:del>
      <w:ins w:id="46" w:author="OSK" w:date="2011-04-14T19:58:00Z">
        <w:r w:rsidR="0053543E">
          <w:rPr>
            <w:rFonts w:cs="Times New Roman"/>
            <w:color w:val="000000"/>
          </w:rPr>
          <w:t xml:space="preserve">The remaining k-2 </w:t>
        </w:r>
        <w:proofErr w:type="spellStart"/>
        <w:r w:rsidR="0053543E">
          <w:rPr>
            <w:rFonts w:cs="Times New Roman"/>
            <w:color w:val="000000"/>
          </w:rPr>
          <w:t>centroids</w:t>
        </w:r>
      </w:ins>
      <w:proofErr w:type="spellEnd"/>
      <w:r w:rsidR="00DA2262">
        <w:rPr>
          <w:rFonts w:cs="Times New Roman"/>
          <w:color w:val="000000"/>
        </w:rPr>
        <w:t xml:space="preserve"> are generated to be evenly spaced between the min and max.</w:t>
      </w:r>
    </w:p>
    <w:p w:rsidR="003A0BE8" w:rsidRPr="003A0BE8" w:rsidRDefault="00312489" w:rsidP="003A0BE8">
      <w:pPr>
        <w:tabs>
          <w:tab w:val="left" w:pos="870"/>
        </w:tabs>
        <w:spacing w:line="480" w:lineRule="auto"/>
        <w:rPr>
          <w:rFonts w:cs="Times New Roman"/>
          <w:color w:val="000000"/>
        </w:rPr>
      </w:pPr>
      <w:r w:rsidRPr="003A0BE8">
        <w:rPr>
          <w:rFonts w:cs="Times New Roman"/>
          <w:iCs/>
          <w:color w:val="000000"/>
        </w:rPr>
        <w:t>Table 3.7</w:t>
      </w:r>
      <w:r w:rsidR="00A36362" w:rsidRPr="003A0BE8">
        <w:rPr>
          <w:rFonts w:cs="Times New Roman"/>
          <w:iCs/>
          <w:color w:val="000000"/>
        </w:rPr>
        <w:t>.</w:t>
      </w:r>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lastRenderedPageBreak/>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 xml:space="preserve">t the luminosity or brightness and </w:t>
      </w:r>
      <w:proofErr w:type="spellStart"/>
      <w:r w:rsidR="00D465B2">
        <w:rPr>
          <w:rFonts w:cs="Times New Roman"/>
          <w:color w:val="000000"/>
        </w:rPr>
        <w:t>Cb</w:t>
      </w:r>
      <w:proofErr w:type="spellEnd"/>
      <w:r w:rsidR="00D465B2">
        <w:rPr>
          <w:rFonts w:cs="Times New Roman"/>
          <w:color w:val="000000"/>
        </w:rPr>
        <w:t xml:space="preserve">, Cr, a*, and b* represent intensities of colors. Examples of these color spaces can be seen in figures </w:t>
      </w:r>
      <w:r w:rsidR="00D465B2">
        <w:rPr>
          <w:rFonts w:cs="Times New Roman"/>
          <w:color w:val="000000"/>
        </w:rPr>
        <w:lastRenderedPageBreak/>
        <w:t>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9"/>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w:t>
      </w:r>
      <w:ins w:id="47" w:author="KU" w:date="2011-04-14T16:04:00Z">
        <w:r w:rsidR="00E8021A">
          <w:rPr>
            <w:rFonts w:cs="Times New Roman"/>
            <w:color w:val="000000"/>
          </w:rPr>
          <w:t>s</w:t>
        </w:r>
      </w:ins>
      <w:r w:rsidRPr="0040237C">
        <w:rPr>
          <w:rFonts w:cs="Times New Roman"/>
          <w:color w:val="000000"/>
        </w:rPr>
        <w:t xml:space="preserve"> actions or </w:t>
      </w:r>
      <w:del w:id="48" w:author="KU" w:date="2011-04-14T16:04:00Z">
        <w:r w:rsidRPr="0040237C" w:rsidDel="00E8021A">
          <w:rPr>
            <w:rFonts w:cs="Times New Roman"/>
            <w:color w:val="000000"/>
          </w:rPr>
          <w:delText xml:space="preserve">modify </w:delText>
        </w:r>
      </w:del>
      <w:ins w:id="49" w:author="KU" w:date="2011-04-14T16:04:00Z">
        <w:r w:rsidR="00E8021A" w:rsidRPr="0040237C">
          <w:rPr>
            <w:rFonts w:cs="Times New Roman"/>
            <w:color w:val="000000"/>
          </w:rPr>
          <w:t>modif</w:t>
        </w:r>
        <w:r w:rsidR="00E8021A">
          <w:rPr>
            <w:rFonts w:cs="Times New Roman"/>
            <w:color w:val="000000"/>
          </w:rPr>
          <w:t>ies</w:t>
        </w:r>
        <w:r w:rsidR="00E8021A" w:rsidRPr="0040237C">
          <w:rPr>
            <w:rFonts w:cs="Times New Roman"/>
            <w:color w:val="000000"/>
          </w:rPr>
          <w:t xml:space="preserve"> </w:t>
        </w:r>
      </w:ins>
      <w:r w:rsidRPr="0040237C">
        <w:rPr>
          <w:rFonts w:cs="Times New Roman"/>
          <w:color w:val="000000"/>
        </w:rPr>
        <w:t>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lastRenderedPageBreak/>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w:t>
      </w:r>
      <w:r w:rsidR="00D8575D">
        <w:rPr>
          <w:rFonts w:cs="Times New Roman"/>
          <w:color w:val="000000"/>
        </w:rPr>
        <w:t xml:space="preserve"> (</w:t>
      </w:r>
      <w:proofErr w:type="spellStart"/>
      <w:r w:rsidR="00D8575D">
        <w:rPr>
          <w:rFonts w:cs="Times New Roman"/>
        </w:rPr>
        <w:t>Gurevych</w:t>
      </w:r>
      <w:proofErr w:type="spellEnd"/>
      <w:r w:rsidR="00D8575D">
        <w:rPr>
          <w:rFonts w:cs="Times New Roman"/>
        </w:rPr>
        <w:t xml:space="preserve">, </w:t>
      </w:r>
      <w:proofErr w:type="spellStart"/>
      <w:r w:rsidR="00D8575D">
        <w:rPr>
          <w:rFonts w:cs="Times New Roman"/>
        </w:rPr>
        <w:t>Malaka</w:t>
      </w:r>
      <w:proofErr w:type="spellEnd"/>
      <w:r w:rsidR="00D8575D">
        <w:rPr>
          <w:rFonts w:cs="Times New Roman"/>
        </w:rPr>
        <w:t xml:space="preserve">, </w:t>
      </w:r>
      <w:proofErr w:type="spellStart"/>
      <w:r w:rsidR="00D8575D">
        <w:rPr>
          <w:rFonts w:cs="Times New Roman"/>
        </w:rPr>
        <w:t>Porzel</w:t>
      </w:r>
      <w:proofErr w:type="spellEnd"/>
      <w:r w:rsidR="00D8575D">
        <w:rPr>
          <w:rFonts w:cs="Times New Roman"/>
        </w:rPr>
        <w:t xml:space="preserve"> &amp; Zorn, 2003)</w:t>
      </w:r>
      <w:r w:rsidRPr="0040237C">
        <w:rPr>
          <w:rFonts w:cs="Times New Roman"/>
          <w:color w:val="000000"/>
        </w:rPr>
        <w:t xml:space="preserv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w:t>
      </w:r>
      <w:r w:rsidR="00D8575D">
        <w:rPr>
          <w:rFonts w:cs="Times New Roman"/>
          <w:color w:val="000000"/>
        </w:rPr>
        <w:t>(</w:t>
      </w:r>
      <w:proofErr w:type="spellStart"/>
      <w:r w:rsidR="00D8575D">
        <w:rPr>
          <w:rFonts w:cs="Times New Roman"/>
        </w:rPr>
        <w:t>Roos</w:t>
      </w:r>
      <w:proofErr w:type="spellEnd"/>
      <w:r w:rsidR="00D8575D">
        <w:rPr>
          <w:rFonts w:cs="Times New Roman"/>
        </w:rPr>
        <w:t xml:space="preserve">, Vogt &amp; </w:t>
      </w:r>
      <w:proofErr w:type="spellStart"/>
      <w:r w:rsidR="00D8575D">
        <w:rPr>
          <w:rFonts w:cs="Times New Roman"/>
        </w:rPr>
        <w:t>Wiesman</w:t>
      </w:r>
      <w:proofErr w:type="spellEnd"/>
      <w:r w:rsidR="00D8575D">
        <w:rPr>
          <w:rFonts w:cs="Times New Roman"/>
        </w:rPr>
        <w:t xml:space="preserve">, 2002) </w:t>
      </w:r>
      <w:r w:rsidR="00A36362" w:rsidRPr="0040237C">
        <w:rPr>
          <w:rFonts w:cs="Times New Roman"/>
          <w:color w:val="000000"/>
        </w:rPr>
        <w:t xml:space="preserve">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w:t>
      </w:r>
      <w:commentRangeStart w:id="50"/>
      <w:r w:rsidR="00A36362" w:rsidRPr="0040237C">
        <w:rPr>
          <w:rFonts w:cs="Times New Roman"/>
          <w:color w:val="000000"/>
        </w:rPr>
        <w:t>it requires</w:t>
      </w:r>
      <w:commentRangeEnd w:id="50"/>
      <w:r w:rsidR="00A7387D">
        <w:rPr>
          <w:rStyle w:val="CommentReference"/>
          <w:rFonts w:cs="Mangal"/>
        </w:rPr>
        <w:commentReference w:id="50"/>
      </w:r>
      <w:r w:rsidR="00A36362" w:rsidRPr="0040237C">
        <w:rPr>
          <w:rFonts w:cs="Times New Roman"/>
          <w:color w:val="000000"/>
        </w:rPr>
        <w:t>. Each concept contains a collection of one or more</w:t>
      </w:r>
      <w:ins w:id="51" w:author="KU" w:date="2011-04-14T16:09:00Z">
        <w:r w:rsidR="00A7387D">
          <w:rPr>
            <w:rFonts w:cs="Times New Roman"/>
            <w:color w:val="000000"/>
          </w:rPr>
          <w:t xml:space="preserve"> such</w:t>
        </w:r>
      </w:ins>
      <w:r w:rsidR="00A36362" w:rsidRPr="0040237C">
        <w:rPr>
          <w:rFonts w:cs="Times New Roman"/>
          <w:color w:val="000000"/>
        </w:rPr>
        <w:t xml:space="preserv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w:t>
      </w:r>
      <w:r w:rsidR="00A36362" w:rsidRPr="0040237C">
        <w:rPr>
          <w:rFonts w:cs="Times New Roman"/>
          <w:color w:val="000000"/>
        </w:rPr>
        <w:lastRenderedPageBreak/>
        <w:t>sentence in ord</w:t>
      </w:r>
      <w:r>
        <w:rPr>
          <w:rFonts w:cs="Times New Roman"/>
          <w:color w:val="000000"/>
        </w:rPr>
        <w:t>er for the concept to be valid.</w:t>
      </w:r>
      <w:r w:rsidR="00BF1300">
        <w:rPr>
          <w:rFonts w:cs="Times New Roman"/>
          <w:color w:val="000000"/>
        </w:rPr>
        <w:t xml:space="preserve"> (</w:t>
      </w:r>
      <w:r w:rsidR="00BF1300">
        <w:rPr>
          <w:rFonts w:cs="Times New Roman"/>
        </w:rPr>
        <w:t>Simmons, 1970)</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“go”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w:t>
      </w:r>
      <w:ins w:id="52" w:author="KU" w:date="2011-04-14T16:10:00Z">
        <w:r w:rsidR="00A7387D">
          <w:rPr>
            <w:rFonts w:cs="Times New Roman"/>
            <w:color w:val="000000"/>
          </w:rPr>
          <w:t>, in this context,</w:t>
        </w:r>
      </w:ins>
      <w:r w:rsidR="00A36362" w:rsidRPr="0040237C">
        <w:rPr>
          <w:rFonts w:cs="Times New Roman"/>
          <w:color w:val="000000"/>
        </w:rPr>
        <w:t xml:space="preserve">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 xml:space="preserve">Consider </w:t>
      </w:r>
      <w:del w:id="53" w:author="KU" w:date="2011-04-14T16:11:00Z">
        <w:r w:rsidDel="00A7387D">
          <w:rPr>
            <w:rFonts w:cs="Times New Roman"/>
            <w:color w:val="000000"/>
          </w:rPr>
          <w:delText xml:space="preserve">instead </w:delText>
        </w:r>
      </w:del>
      <w:r>
        <w:rPr>
          <w:rFonts w:cs="Times New Roman"/>
          <w:color w:val="000000"/>
        </w:rPr>
        <w:t>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be ignored from a conceptual parse as it does nothing to further define any objects or places. </w:t>
      </w:r>
      <w:r w:rsidR="00A36362" w:rsidRPr="0040237C">
        <w:rPr>
          <w:rFonts w:cs="Times New Roman"/>
          <w:color w:val="000000"/>
        </w:rPr>
        <w:lastRenderedPageBreak/>
        <w:t>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w:t>
      </w:r>
      <w:ins w:id="54" w:author="KU" w:date="2011-04-14T16:13:00Z">
        <w:r w:rsidR="00A7387D">
          <w:rPr>
            <w:rFonts w:cs="Times New Roman"/>
            <w:color w:val="000000"/>
          </w:rPr>
          <w:t>,</w:t>
        </w:r>
      </w:ins>
      <w:r w:rsidR="00A36362" w:rsidRPr="0040237C">
        <w:rPr>
          <w:rFonts w:cs="Times New Roman"/>
          <w:color w:val="000000"/>
        </w:rPr>
        <w:t xml:space="preserve"> on the other hand</w:t>
      </w:r>
      <w:ins w:id="55" w:author="KU" w:date="2011-04-14T16:13:00Z">
        <w:r w:rsidR="00A7387D">
          <w:rPr>
            <w:rFonts w:cs="Times New Roman"/>
            <w:color w:val="000000"/>
          </w:rPr>
          <w:t>,</w:t>
        </w:r>
      </w:ins>
      <w:r w:rsidR="00A36362" w:rsidRPr="0040237C">
        <w:rPr>
          <w:rFonts w:cs="Times New Roman"/>
          <w:color w:val="000000"/>
        </w:rPr>
        <w:t xml:space="preserve"> none of the other requirement lists match</w:t>
      </w:r>
      <w:ins w:id="56" w:author="KU" w:date="2011-04-14T16:13:00Z">
        <w:r w:rsidR="00A7387D">
          <w:rPr>
            <w:rFonts w:cs="Times New Roman"/>
            <w:color w:val="000000"/>
          </w:rPr>
          <w:t>,</w:t>
        </w:r>
      </w:ins>
      <w:r w:rsidR="00A36362" w:rsidRPr="0040237C">
        <w:rPr>
          <w:rFonts w:cs="Times New Roman"/>
          <w:color w:val="000000"/>
        </w:rPr>
        <w:t xml:space="preserve"> then the most complete list is chosen and the robot can </w:t>
      </w:r>
      <w:del w:id="57" w:author="KU" w:date="2011-04-14T16:13:00Z">
        <w:r w:rsidR="00A36362" w:rsidRPr="0040237C" w:rsidDel="00A7387D">
          <w:rPr>
            <w:rFonts w:cs="Times New Roman"/>
            <w:color w:val="000000"/>
          </w:rPr>
          <w:delText xml:space="preserve">then </w:delText>
        </w:r>
      </w:del>
      <w:r w:rsidR="00A36362" w:rsidRPr="0040237C">
        <w:rPr>
          <w:rFonts w:cs="Times New Roman"/>
          <w:color w:val="000000"/>
        </w:rPr>
        <w:t xml:space="preserve">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w:t>
      </w:r>
      <w:del w:id="58" w:author="KU" w:date="2011-04-14T16:17:00Z">
        <w:r w:rsidRPr="0040237C" w:rsidDel="00EE77DA">
          <w:rPr>
            <w:rFonts w:cs="Times New Roman"/>
            <w:color w:val="000000"/>
          </w:rPr>
          <w:delText xml:space="preserve">from </w:delText>
        </w:r>
      </w:del>
      <w:ins w:id="59" w:author="KU" w:date="2011-04-14T16:17:00Z">
        <w:r w:rsidR="00EE77DA">
          <w:rPr>
            <w:rFonts w:cs="Times New Roman"/>
            <w:color w:val="000000"/>
          </w:rPr>
          <w:t>by</w:t>
        </w:r>
        <w:r w:rsidR="00EE77DA" w:rsidRPr="0040237C">
          <w:rPr>
            <w:rFonts w:cs="Times New Roman"/>
            <w:color w:val="000000"/>
          </w:rPr>
          <w:t xml:space="preserve"> </w:t>
        </w:r>
      </w:ins>
      <w:r w:rsidRPr="0040237C">
        <w:rPr>
          <w:rFonts w:cs="Times New Roman"/>
          <w:color w:val="000000"/>
        </w:rPr>
        <w:t xml:space="preserve">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w:t>
      </w:r>
      <w:commentRangeStart w:id="60"/>
      <w:r w:rsidRPr="0040237C">
        <w:rPr>
          <w:rFonts w:cs="Times New Roman"/>
          <w:color w:val="000000"/>
        </w:rPr>
        <w:t xml:space="preserve">that </w:t>
      </w:r>
      <w:del w:id="61" w:author="KU" w:date="2011-04-14T16:18:00Z">
        <w:r w:rsidRPr="0040237C" w:rsidDel="00EE77DA">
          <w:rPr>
            <w:rFonts w:cs="Times New Roman"/>
            <w:color w:val="000000"/>
          </w:rPr>
          <w:delText xml:space="preserve">the </w:delText>
        </w:r>
      </w:del>
      <w:ins w:id="62" w:author="KU" w:date="2011-04-14T16:18:00Z">
        <w:r w:rsidR="00EE77DA">
          <w:rPr>
            <w:rFonts w:cs="Times New Roman"/>
            <w:color w:val="000000"/>
          </w:rPr>
          <w:t>this</w:t>
        </w:r>
        <w:r w:rsidR="00EE77DA" w:rsidRPr="0040237C">
          <w:rPr>
            <w:rFonts w:cs="Times New Roman"/>
            <w:color w:val="000000"/>
          </w:rPr>
          <w:t xml:space="preserve"> </w:t>
        </w:r>
      </w:ins>
      <w:r w:rsidRPr="0040237C">
        <w:rPr>
          <w:rFonts w:cs="Times New Roman"/>
          <w:color w:val="000000"/>
        </w:rPr>
        <w:t>researcher</w:t>
      </w:r>
      <w:commentRangeEnd w:id="60"/>
      <w:r w:rsidR="00EE77DA">
        <w:rPr>
          <w:rStyle w:val="CommentReference"/>
          <w:rFonts w:cs="Mangal"/>
        </w:rPr>
        <w:commentReference w:id="60"/>
      </w:r>
      <w:r w:rsidRPr="0040237C">
        <w:rPr>
          <w:rFonts w:cs="Times New Roman"/>
          <w:color w:val="000000"/>
        </w:rPr>
        <w:t xml:space="preserve">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w:t>
      </w:r>
      <w:r w:rsidR="00BE4458">
        <w:rPr>
          <w:rFonts w:cs="Times New Roman"/>
          <w:color w:val="000000"/>
        </w:rPr>
        <w:t>, 1978,</w:t>
      </w:r>
      <w:r w:rsidRPr="0040237C">
        <w:rPr>
          <w:rFonts w:cs="Times New Roman"/>
          <w:color w:val="000000"/>
        </w:rPr>
        <w:t xml:space="preserve"> </w:t>
      </w:r>
      <w:r w:rsidR="00BE4458">
        <w:rPr>
          <w:rFonts w:cs="Times New Roman"/>
          <w:color w:val="000000"/>
        </w:rPr>
        <w:t>p.</w:t>
      </w:r>
      <w:r w:rsidRPr="0040237C">
        <w:rPr>
          <w:rFonts w:cs="Times New Roman"/>
          <w:color w:val="000000"/>
        </w:rPr>
        <w:t>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w:t>
      </w:r>
      <w:commentRangeStart w:id="63"/>
      <w:r w:rsidRPr="0040237C">
        <w:rPr>
          <w:rFonts w:cs="Times New Roman"/>
          <w:color w:val="000000"/>
        </w:rPr>
        <w:t>objects or l</w:t>
      </w:r>
      <w:r w:rsidR="00523E82">
        <w:rPr>
          <w:rFonts w:cs="Times New Roman"/>
          <w:color w:val="000000"/>
        </w:rPr>
        <w:t>anguage</w:t>
      </w:r>
      <w:commentRangeEnd w:id="63"/>
      <w:r w:rsidR="00EE77DA">
        <w:rPr>
          <w:rStyle w:val="CommentReference"/>
          <w:rFonts w:cs="Mangal"/>
        </w:rPr>
        <w:commentReference w:id="63"/>
      </w:r>
      <w:r w:rsidR="00523E82">
        <w:rPr>
          <w:rFonts w:cs="Times New Roman"/>
          <w:color w:val="000000"/>
        </w:rPr>
        <w:t>. His second point is that</w:t>
      </w:r>
      <w:r w:rsidRPr="0040237C">
        <w:rPr>
          <w:rFonts w:cs="Times New Roman"/>
          <w:color w:val="000000"/>
        </w:rPr>
        <w:t xml:space="preserve"> “Computation presupposes a medium of computation: a representational system.”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00D8575D">
        <w:rPr>
          <w:rFonts w:cs="Times New Roman"/>
          <w:color w:val="000000"/>
        </w:rPr>
        <w:t xml:space="preserve"> </w:t>
      </w:r>
      <w:r w:rsidRPr="0040237C">
        <w:rPr>
          <w:rFonts w:cs="Times New Roman"/>
          <w:color w:val="000000"/>
        </w:rPr>
        <w:t>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w:t>
      </w:r>
      <w:r w:rsidRPr="0040237C">
        <w:rPr>
          <w:rFonts w:cs="Times New Roman"/>
          <w:color w:val="000000"/>
        </w:rPr>
        <w:lastRenderedPageBreak/>
        <w:t xml:space="preserve">explains that no matter what the situation, people use internal conceptual representations for the real world objects they are interacting with. Lastly he states that “remotely plausible theories are better than no theories at all.”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Pr="0040237C">
        <w:rPr>
          <w:rFonts w:cs="Times New Roman"/>
          <w:color w:val="000000"/>
        </w:rPr>
        <w:t xml:space="preserve">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commentRangeStart w:id="64"/>
      <w:r>
        <w:rPr>
          <w:rFonts w:cs="Times New Roman"/>
        </w:rPr>
        <w:t>Chapter</w:t>
      </w:r>
      <w:commentRangeEnd w:id="64"/>
      <w:r w:rsidR="007B2F38">
        <w:rPr>
          <w:rStyle w:val="CommentReference"/>
          <w:rFonts w:cs="Mangal"/>
        </w:rPr>
        <w:commentReference w:id="64"/>
      </w:r>
      <w:r>
        <w:rPr>
          <w:rFonts w:cs="Times New Roman"/>
        </w:rPr>
        <w:t xml:space="preserve">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w:t>
      </w:r>
      <w:r w:rsidR="00BE4458" w:rsidRPr="00BE4458">
        <w:rPr>
          <w:rFonts w:cs="Times New Roman"/>
        </w:rPr>
        <w:t xml:space="preserve"> </w:t>
      </w:r>
      <w:r w:rsidR="00BE4458">
        <w:rPr>
          <w:rFonts w:cs="Times New Roman"/>
        </w:rPr>
        <w:t>(Kronfeld, 1990)</w:t>
      </w:r>
      <w:r w:rsidR="003C3B68">
        <w:rPr>
          <w:rFonts w:cs="Times New Roman"/>
        </w:rPr>
        <w:t>. When people are speaking to each other there are quite often a number of ambiguities present.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r w:rsidR="0039781F">
        <w:rPr>
          <w:rFonts w:cs="Times New Roman"/>
        </w:rPr>
        <w:t>.</w:t>
      </w:r>
    </w:p>
    <w:p w:rsidR="003C3B68" w:rsidRDefault="003C3B68" w:rsidP="006E7926">
      <w:pPr>
        <w:spacing w:line="480" w:lineRule="auto"/>
        <w:rPr>
          <w:rFonts w:cs="Times New Roman"/>
        </w:rPr>
      </w:pPr>
      <w:r>
        <w:rPr>
          <w:rFonts w:cs="Times New Roman"/>
        </w:rPr>
        <w:t>Margaret: “Sally is not Harry’s wife</w:t>
      </w:r>
      <w:r w:rsidR="0039781F">
        <w:rPr>
          <w:rFonts w:cs="Times New Roman"/>
        </w:rPr>
        <w:t>!</w:t>
      </w:r>
      <w:r>
        <w:rPr>
          <w:rFonts w:cs="Times New Roman"/>
        </w:rPr>
        <w:t>”</w:t>
      </w:r>
    </w:p>
    <w:p w:rsidR="007F1C8C" w:rsidRDefault="007F1C8C" w:rsidP="006E7926">
      <w:pPr>
        <w:spacing w:line="480" w:lineRule="auto"/>
        <w:rPr>
          <w:rFonts w:cs="Times New Roman"/>
        </w:rPr>
      </w:pPr>
      <w:r>
        <w:rPr>
          <w:rFonts w:cs="Times New Roman"/>
        </w:rPr>
        <w:lastRenderedPageBreak/>
        <w:t>Bob: “Oh, interesting</w:t>
      </w:r>
      <w:r w:rsidR="0039781F">
        <w:rPr>
          <w:rFonts w:cs="Times New Roman"/>
        </w:rPr>
        <w:t>.</w:t>
      </w:r>
      <w:r>
        <w:rPr>
          <w:rFonts w:cs="Times New Roman"/>
        </w:rPr>
        <w:t>”</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even though sh</w:t>
      </w:r>
      <w:r w:rsidR="00BE4458">
        <w:rPr>
          <w:rFonts w:cs="Times New Roman"/>
        </w:rPr>
        <w:t>e</w:t>
      </w:r>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w:t>
      </w:r>
      <w:r w:rsidR="0073711B">
        <w:rPr>
          <w:rFonts w:cs="Times New Roman"/>
        </w:rPr>
        <w:t xml:space="preserve">(Minton &amp; Rieksts, 2011) </w:t>
      </w:r>
      <w:r w:rsidR="002E1C59">
        <w:rPr>
          <w:rFonts w:cs="Times New Roman"/>
        </w:rPr>
        <w:t xml:space="preserve">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w:t>
      </w:r>
      <w:r>
        <w:rPr>
          <w:rFonts w:cs="Times New Roman"/>
        </w:rPr>
        <w:lastRenderedPageBreak/>
        <w:t>Margaret’s conversation. When Bob speaks to Marg</w:t>
      </w:r>
      <w:r w:rsidR="002E1C59">
        <w:rPr>
          <w:rFonts w:cs="Times New Roman"/>
        </w:rPr>
        <w:t>a</w:t>
      </w:r>
      <w:r>
        <w:rPr>
          <w:rFonts w:cs="Times New Roman"/>
        </w:rPr>
        <w:t xml:space="preserve">ret he is referring to the object that is now known to be called </w:t>
      </w:r>
      <w:r w:rsidRPr="0039781F">
        <w:rPr>
          <w:rFonts w:cs="Times New Roman"/>
          <w:i/>
        </w:rPr>
        <w:t>Sally</w:t>
      </w:r>
      <w:r>
        <w:rPr>
          <w:rFonts w:cs="Times New Roman"/>
        </w:rPr>
        <w:t xml:space="preserve">.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Sally, </w:t>
      </w:r>
      <w:r w:rsidR="007C2BFA">
        <w:rPr>
          <w:rFonts w:cs="Times New Roman"/>
        </w:rPr>
        <w:t>whose</w:t>
      </w:r>
      <w:r>
        <w:rPr>
          <w:rFonts w:cs="Times New Roman"/>
        </w:rPr>
        <w:t xml:space="preserve"> identity he does not truly know, the most realistic and accurate way his brain can determine to represent this woman who is interacting with Harry is by </w:t>
      </w:r>
      <w:r w:rsidR="005D52C2">
        <w:rPr>
          <w:rFonts w:cs="Times New Roman"/>
        </w:rPr>
        <w:t xml:space="preserve">reasoning </w:t>
      </w:r>
      <w:r>
        <w:rPr>
          <w:rFonts w:cs="Times New Roman"/>
        </w:rPr>
        <w:t xml:space="preserve">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w:t>
      </w:r>
      <w:r w:rsidR="0039781F">
        <w:rPr>
          <w:rFonts w:cs="Times New Roman"/>
        </w:rPr>
        <w:t xml:space="preserve">.  </w:t>
      </w:r>
      <w:r w:rsidR="0039781F">
        <w:rPr>
          <w:rFonts w:cs="Times New Roman"/>
        </w:rPr>
        <w:lastRenderedPageBreak/>
        <w:t>S</w:t>
      </w:r>
      <w:r>
        <w:rPr>
          <w:rFonts w:cs="Times New Roman"/>
        </w:rPr>
        <w:t>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 xml:space="preserve">d Sally. This finally allows her to reassign the </w:t>
      </w:r>
      <w:r w:rsidR="0039781F">
        <w:rPr>
          <w:rFonts w:cs="Times New Roman"/>
        </w:rPr>
        <w:t xml:space="preserve">concept </w:t>
      </w:r>
      <w:r w:rsidRPr="0039781F">
        <w:rPr>
          <w:rFonts w:cs="Times New Roman"/>
          <w:i/>
        </w:rPr>
        <w:t>wife</w:t>
      </w:r>
      <w:r>
        <w:rPr>
          <w:rFonts w:cs="Times New Roman"/>
        </w:rPr>
        <w:t xml:space="preserv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w:t>
      </w:r>
      <w:r w:rsidR="0039781F">
        <w:rPr>
          <w:rFonts w:cs="Times New Roman"/>
        </w:rPr>
        <w:t xml:space="preserve">allows </w:t>
      </w:r>
      <w:r w:rsidR="00453E01">
        <w:rPr>
          <w:rFonts w:cs="Times New Roman"/>
        </w:rPr>
        <w:t>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r w:rsidR="007212BE">
        <w:rPr>
          <w:rFonts w:cs="Times New Roman"/>
        </w:rPr>
        <w:t>intensional</w:t>
      </w:r>
      <w:r>
        <w:rPr>
          <w:rFonts w:cs="Times New Roman"/>
        </w:rPr>
        <w:t xml:space="preserve"> learning </w:t>
      </w:r>
      <w:r w:rsidR="007212BE">
        <w:rPr>
          <w:rFonts w:cs="Times New Roman"/>
        </w:rPr>
        <w:t>and extensional learning.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w:t>
      </w:r>
      <w:r>
        <w:rPr>
          <w:rFonts w:cs="Times New Roman"/>
        </w:rPr>
        <w:lastRenderedPageBreak/>
        <w:t>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 xml:space="preserve">and show it to the child or point at the object and at </w:t>
      </w:r>
      <w:r w:rsidR="00FE1527">
        <w:rPr>
          <w:rFonts w:cs="Times New Roman"/>
        </w:rPr>
        <w:t xml:space="preserve">the </w:t>
      </w:r>
      <w:r w:rsidR="00D46B62">
        <w:rPr>
          <w:rFonts w:cs="Times New Roman"/>
        </w:rPr>
        <w:t>same time they explain what the object is called and possibly try to describe what the object is used for and how it works</w:t>
      </w:r>
      <w:r w:rsidR="00FE1527">
        <w:rPr>
          <w:rFonts w:cs="Times New Roman"/>
        </w:rPr>
        <w:t>,</w:t>
      </w:r>
      <w:r w:rsidR="00D46B62">
        <w:rPr>
          <w:rFonts w:cs="Times New Roman"/>
        </w:rPr>
        <w:t xml:space="preserve">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lastRenderedPageBreak/>
        <w:t>Artificial Communication</w:t>
      </w:r>
    </w:p>
    <w:p w:rsidR="00DF6217" w:rsidRDefault="002A2134" w:rsidP="00DF6217">
      <w:pPr>
        <w:spacing w:line="480" w:lineRule="auto"/>
        <w:rPr>
          <w:rFonts w:cs="Times New Roman"/>
        </w:rPr>
      </w:pPr>
      <w:r>
        <w:rPr>
          <w:rFonts w:cs="Times New Roman"/>
        </w:rPr>
        <w:tab/>
        <w:t xml:space="preserve">The concept of the KLO triad is an excellent way to create a system where humans could communicate with computing systems. The language and object in the triad are the simplest items to create analogs for. The input of external objects is simply that data that is </w:t>
      </w:r>
      <w:del w:id="65" w:author="KU" w:date="2011-04-14T15:27:00Z">
        <w:r w:rsidDel="00133D78">
          <w:rPr>
            <w:rFonts w:cs="Times New Roman"/>
          </w:rPr>
          <w:delText xml:space="preserve">taken </w:delText>
        </w:r>
      </w:del>
      <w:ins w:id="66" w:author="KU" w:date="2011-04-14T15:27:00Z">
        <w:r w:rsidR="00133D78">
          <w:rPr>
            <w:rFonts w:cs="Times New Roman"/>
          </w:rPr>
          <w:t xml:space="preserve">which </w:t>
        </w:r>
      </w:ins>
      <w:r>
        <w:rPr>
          <w:rFonts w:cs="Times New Roman"/>
        </w:rPr>
        <w:t>in through the robot</w:t>
      </w:r>
      <w:ins w:id="67" w:author="KU" w:date="2011-04-14T15:27:00Z">
        <w:r w:rsidR="00133D78">
          <w:rPr>
            <w:rFonts w:cs="Times New Roman"/>
          </w:rPr>
          <w:t>’</w:t>
        </w:r>
      </w:ins>
      <w:r>
        <w:rPr>
          <w:rFonts w:cs="Times New Roman"/>
        </w:rPr>
        <w:t xml:space="preserve">s camera. The external language is simply what information is relayed to the robot from an external presenter or produced from the robot for an interacting agent to take in. The knowledge base can then be seen as being the most complex of </w:t>
      </w:r>
      <w:ins w:id="68" w:author="KU" w:date="2011-04-14T15:28:00Z">
        <w:r w:rsidR="00133D78">
          <w:rPr>
            <w:rFonts w:cs="Times New Roman"/>
          </w:rPr>
          <w:t xml:space="preserve">the </w:t>
        </w:r>
      </w:ins>
      <w:r>
        <w:rPr>
          <w:rFonts w:cs="Times New Roman"/>
        </w:rPr>
        <w:t>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w:t>
      </w:r>
      <w:commentRangeStart w:id="69"/>
      <w:r>
        <w:rPr>
          <w:rFonts w:cs="Times New Roman"/>
        </w:rPr>
        <w:t xml:space="preserve">However the </w:t>
      </w:r>
      <w:del w:id="70" w:author="KU" w:date="2011-04-14T15:32:00Z">
        <w:r w:rsidDel="007F48CF">
          <w:rPr>
            <w:rFonts w:cs="Times New Roman"/>
          </w:rPr>
          <w:delText xml:space="preserve">early </w:delText>
        </w:r>
      </w:del>
      <w:ins w:id="71" w:author="KU" w:date="2011-04-14T15:32:00Z">
        <w:r w:rsidR="007F48CF">
          <w:rPr>
            <w:rFonts w:cs="Times New Roman"/>
          </w:rPr>
          <w:t xml:space="preserve">previous </w:t>
        </w:r>
      </w:ins>
      <w:r>
        <w:rPr>
          <w:rFonts w:cs="Times New Roman"/>
        </w:rPr>
        <w:t xml:space="preserve">section only involved </w:t>
      </w:r>
      <w:r w:rsidR="007C2BFA">
        <w:rPr>
          <w:rFonts w:cs="Times New Roman"/>
        </w:rPr>
        <w:t>words. Additionally, 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and those things are only determined to be objects because they are similarly colored across the surface.</w:t>
      </w:r>
      <w:commentRangeEnd w:id="69"/>
      <w:r w:rsidR="007F48CF">
        <w:rPr>
          <w:rStyle w:val="CommentReference"/>
          <w:rFonts w:cs="Mangal"/>
        </w:rPr>
        <w:commentReference w:id="69"/>
      </w:r>
      <w:r w:rsidR="007C2BFA">
        <w:rPr>
          <w:rFonts w:cs="Times New Roman"/>
        </w:rPr>
        <w:t xml:space="preserve"> In order to be of use in creating a KLO triad and facilitating communication there must be some way for the software to understand what the word </w:t>
      </w:r>
      <w:del w:id="72" w:author="KU" w:date="2011-04-14T15:30:00Z">
        <w:r w:rsidR="007C2BFA" w:rsidRPr="007F48CF" w:rsidDel="007F48CF">
          <w:rPr>
            <w:rFonts w:cs="Times New Roman"/>
          </w:rPr>
          <w:delText>“ball”</w:delText>
        </w:r>
      </w:del>
      <w:ins w:id="73" w:author="KU" w:date="2011-04-14T15:31:00Z">
        <w:r w:rsidR="007F48CF">
          <w:rPr>
            <w:rFonts w:cs="Times New Roman"/>
          </w:rPr>
          <w:t xml:space="preserve"> </w:t>
        </w:r>
        <w:r w:rsidR="007F48CF" w:rsidRPr="007F48CF">
          <w:rPr>
            <w:rFonts w:cs="Times New Roman"/>
            <w:i/>
          </w:rPr>
          <w:t>ball</w:t>
        </w:r>
      </w:ins>
      <w:r w:rsidR="007C2BFA">
        <w:rPr>
          <w:rFonts w:cs="Times New Roman"/>
        </w:rPr>
        <w:t xml:space="preserve"> refers to. Likewise, the software must be able to understand that when a ball is extracted f</w:t>
      </w:r>
      <w:r w:rsidR="00193C11">
        <w:rPr>
          <w:rFonts w:cs="Times New Roman"/>
        </w:rPr>
        <w:t xml:space="preserve">rom an image that there are concepts that can describe it. In order to attain these internal relations, both of the previous systems that were </w:t>
      </w:r>
      <w:r w:rsidR="00193C11">
        <w:rPr>
          <w:rFonts w:cs="Times New Roman"/>
        </w:rPr>
        <w:lastRenderedPageBreak/>
        <w:t>discussed must be expanded upon and given more interoperability with each other</w:t>
      </w:r>
      <w:ins w:id="74" w:author="KU" w:date="2011-04-14T15:35:00Z">
        <w:r w:rsidR="007F48CF">
          <w:rPr>
            <w:rFonts w:cs="Times New Roman"/>
          </w:rPr>
          <w:t>.</w:t>
        </w:r>
      </w:ins>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w:t>
      </w:r>
      <w:del w:id="75" w:author="KU" w:date="2011-04-14T15:35:00Z">
        <w:r w:rsidDel="007F48CF">
          <w:rPr>
            <w:rFonts w:cs="Times New Roman"/>
          </w:rPr>
          <w:delText xml:space="preserve">that </w:delText>
        </w:r>
      </w:del>
      <w:ins w:id="76" w:author="KU" w:date="2011-04-14T15:35:00Z">
        <w:r w:rsidR="007F48CF">
          <w:rPr>
            <w:rFonts w:cs="Times New Roman"/>
          </w:rPr>
          <w:t xml:space="preserve">which </w:t>
        </w:r>
      </w:ins>
      <w:r>
        <w:rPr>
          <w:rFonts w:cs="Times New Roman"/>
        </w:rPr>
        <w:t xml:space="preserve">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w:t>
      </w:r>
      <w:del w:id="77" w:author="KU" w:date="2011-04-14T15:38:00Z">
        <w:r w:rsidDel="002E0328">
          <w:rPr>
            <w:rFonts w:cs="Times New Roman"/>
          </w:rPr>
          <w:delText xml:space="preserve">attained </w:delText>
        </w:r>
      </w:del>
      <w:ins w:id="78" w:author="KU" w:date="2011-04-14T15:38:00Z">
        <w:r w:rsidR="002E0328">
          <w:rPr>
            <w:rFonts w:cs="Times New Roman"/>
          </w:rPr>
          <w:t xml:space="preserve">obtained </w:t>
        </w:r>
      </w:ins>
      <w:r>
        <w:rPr>
          <w:rFonts w:cs="Times New Roman"/>
        </w:rPr>
        <w:t xml:space="preserve">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the color of the object and the object</w:t>
      </w:r>
      <w:ins w:id="79" w:author="KU" w:date="2011-04-14T15:37:00Z">
        <w:r w:rsidR="002E0328">
          <w:rPr>
            <w:rFonts w:cs="Times New Roman"/>
          </w:rPr>
          <w:t>’</w:t>
        </w:r>
      </w:ins>
      <w:r w:rsidR="00131D11">
        <w:rPr>
          <w:rFonts w:cs="Times New Roman"/>
        </w:rPr>
        <w:t xml:space="preserve">s shape. </w:t>
      </w:r>
    </w:p>
    <w:p w:rsidR="00131D11" w:rsidRDefault="00131D11" w:rsidP="00193C11">
      <w:pPr>
        <w:spacing w:line="480" w:lineRule="auto"/>
        <w:rPr>
          <w:rFonts w:cs="Times New Roman"/>
        </w:rPr>
      </w:pPr>
      <w:r>
        <w:rPr>
          <w:rFonts w:cs="Times New Roman"/>
        </w:rPr>
        <w:tab/>
        <w:t xml:space="preserve">When the robot is given the word </w:t>
      </w:r>
      <w:del w:id="80" w:author="KU" w:date="2011-04-14T15:38:00Z">
        <w:r w:rsidDel="002E0328">
          <w:rPr>
            <w:rFonts w:cs="Times New Roman"/>
          </w:rPr>
          <w:delText>“red,”</w:delText>
        </w:r>
      </w:del>
      <w:ins w:id="81" w:author="KU" w:date="2011-04-14T15:38:00Z">
        <w:r w:rsidR="002E0328" w:rsidRPr="002E0328">
          <w:rPr>
            <w:rFonts w:cs="Times New Roman"/>
            <w:i/>
          </w:rPr>
          <w:t>red,</w:t>
        </w:r>
      </w:ins>
      <w:r>
        <w:rPr>
          <w:rFonts w:cs="Times New Roman"/>
        </w:rPr>
        <w:t xml:space="preserve">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w:t>
      </w:r>
      <w:ins w:id="82" w:author="KU" w:date="2011-04-14T15:39:00Z">
        <w:r w:rsidR="002E0328">
          <w:rPr>
            <w:rFonts w:cs="Times New Roman"/>
          </w:rPr>
          <w:t xml:space="preserve"> </w:t>
        </w:r>
        <w:proofErr w:type="spellStart"/>
        <w:r w:rsidR="002E0328">
          <w:rPr>
            <w:rFonts w:cs="Times New Roman"/>
          </w:rPr>
          <w:t>theere</w:t>
        </w:r>
      </w:ins>
      <w:proofErr w:type="spellEnd"/>
      <w:r>
        <w:rPr>
          <w:rFonts w:cs="Times New Roman"/>
        </w:rPr>
        <w:t xml:space="preserve"> are other concepts that </w:t>
      </w:r>
      <w:r w:rsidR="00F11DFD">
        <w:rPr>
          <w:rFonts w:cs="Times New Roman"/>
        </w:rPr>
        <w:t>are</w:t>
      </w:r>
      <w:r>
        <w:rPr>
          <w:rFonts w:cs="Times New Roman"/>
        </w:rPr>
        <w:t xml:space="preserve"> all related to describing and refining </w:t>
      </w:r>
      <w:commentRangeStart w:id="83"/>
      <w:r>
        <w:rPr>
          <w:rFonts w:cs="Times New Roman"/>
        </w:rPr>
        <w:t>other concepts</w:t>
      </w:r>
      <w:commentRangeEnd w:id="83"/>
      <w:r w:rsidR="002E0328">
        <w:rPr>
          <w:rStyle w:val="CommentReference"/>
          <w:rFonts w:cs="Mangal"/>
        </w:rPr>
        <w:commentReference w:id="83"/>
      </w:r>
      <w:r>
        <w:rPr>
          <w:rFonts w:cs="Times New Roman"/>
        </w:rPr>
        <w:t xml:space="preserve">. The other </w:t>
      </w:r>
      <w:ins w:id="84" w:author="KU" w:date="2011-04-14T15:40:00Z">
        <w:r w:rsidR="002E0328">
          <w:rPr>
            <w:rFonts w:cs="Times New Roman"/>
          </w:rPr>
          <w:t xml:space="preserve">concept associated with </w:t>
        </w:r>
        <w:r w:rsidR="002E0328" w:rsidRPr="002E0328">
          <w:rPr>
            <w:rFonts w:cs="Times New Roman"/>
            <w:i/>
          </w:rPr>
          <w:t xml:space="preserve">red </w:t>
        </w:r>
      </w:ins>
      <w:r>
        <w:rPr>
          <w:rFonts w:cs="Times New Roman"/>
        </w:rPr>
        <w:t xml:space="preserve">is a child of the </w:t>
      </w:r>
      <w:r>
        <w:rPr>
          <w:rFonts w:cs="Times New Roman"/>
          <w:i/>
        </w:rPr>
        <w:t>value</w:t>
      </w:r>
      <w:r>
        <w:rPr>
          <w:rFonts w:cs="Times New Roman"/>
        </w:rPr>
        <w:t xml:space="preserve"> concept. This concept deals with things that give discrete values to other concepts</w:t>
      </w:r>
      <w:ins w:id="85" w:author="KU" w:date="2011-04-14T15:41:00Z">
        <w:r w:rsidR="002E0328">
          <w:rPr>
            <w:rFonts w:cs="Times New Roman"/>
          </w:rPr>
          <w:t xml:space="preserve">, the </w:t>
        </w:r>
      </w:ins>
      <w:del w:id="86" w:author="KU" w:date="2011-04-14T15:41:00Z">
        <w:r w:rsidDel="002E0328">
          <w:rPr>
            <w:rFonts w:cs="Times New Roman"/>
          </w:rPr>
          <w:delText>. T</w:delText>
        </w:r>
      </w:del>
      <w:del w:id="87" w:author="KU" w:date="2011-04-14T15:42:00Z">
        <w:r w:rsidDel="002E0328">
          <w:rPr>
            <w:rFonts w:cs="Times New Roman"/>
          </w:rPr>
          <w:delText>he</w:delText>
        </w:r>
      </w:del>
      <w:r>
        <w:rPr>
          <w:rFonts w:cs="Times New Roman"/>
        </w:rPr>
        <w:t xml:space="preserve"> most common being the </w:t>
      </w:r>
      <w:r>
        <w:rPr>
          <w:rFonts w:cs="Times New Roman"/>
          <w:i/>
        </w:rPr>
        <w:t>number</w:t>
      </w:r>
      <w:r>
        <w:rPr>
          <w:rFonts w:cs="Times New Roman"/>
        </w:rPr>
        <w:t xml:space="preserve"> concept. This causes </w:t>
      </w:r>
      <w:del w:id="88" w:author="KU" w:date="2011-04-14T15:43:00Z">
        <w:r w:rsidDel="002E0328">
          <w:rPr>
            <w:rFonts w:cs="Times New Roman"/>
          </w:rPr>
          <w:delText>“red”</w:delText>
        </w:r>
      </w:del>
      <w:ins w:id="89" w:author="KU" w:date="2011-04-14T15:43:00Z">
        <w:r w:rsidR="002E0328" w:rsidRPr="002E0328">
          <w:rPr>
            <w:rFonts w:cs="Times New Roman"/>
            <w:i/>
          </w:rPr>
          <w:t>red</w:t>
        </w:r>
        <w:r w:rsidR="002E0328">
          <w:rPr>
            <w:rFonts w:cs="Times New Roman"/>
          </w:rPr>
          <w:t xml:space="preserve"> </w:t>
        </w:r>
      </w:ins>
      <w:r>
        <w:rPr>
          <w:rFonts w:cs="Times New Roman"/>
        </w:rPr>
        <w:t xml:space="preserve"> to </w:t>
      </w:r>
      <w:ins w:id="90" w:author="KU" w:date="2011-04-14T15:44:00Z">
        <w:r w:rsidR="002E0328">
          <w:rPr>
            <w:rFonts w:cs="Times New Roman"/>
          </w:rPr>
          <w:t xml:space="preserve">play two roles: </w:t>
        </w:r>
      </w:ins>
      <w:r>
        <w:rPr>
          <w:rFonts w:cs="Times New Roman"/>
        </w:rPr>
        <w:t xml:space="preserve">be </w:t>
      </w:r>
      <w:del w:id="91" w:author="KU" w:date="2011-04-14T15:44:00Z">
        <w:r w:rsidDel="002E0328">
          <w:rPr>
            <w:rFonts w:cs="Times New Roman"/>
          </w:rPr>
          <w:delText xml:space="preserve">both </w:delText>
        </w:r>
      </w:del>
      <w:r>
        <w:rPr>
          <w:rFonts w:cs="Times New Roman"/>
        </w:rPr>
        <w:t xml:space="preserve">something that is describing another object and also </w:t>
      </w:r>
      <w:commentRangeStart w:id="92"/>
      <w:r>
        <w:rPr>
          <w:rFonts w:cs="Times New Roman"/>
        </w:rPr>
        <w:t xml:space="preserve">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w:t>
      </w:r>
      <w:commentRangeEnd w:id="92"/>
      <w:r w:rsidR="002E0328">
        <w:rPr>
          <w:rStyle w:val="CommentReference"/>
          <w:rFonts w:cs="Mangal"/>
        </w:rPr>
        <w:commentReference w:id="92"/>
      </w:r>
      <w:r>
        <w:rPr>
          <w:rFonts w:cs="Times New Roman"/>
        </w:rPr>
        <w:t xml:space="preserve">. If the term </w:t>
      </w:r>
      <w:del w:id="93" w:author="KU" w:date="2011-04-14T15:45:00Z">
        <w:r w:rsidDel="002E0328">
          <w:rPr>
            <w:rFonts w:cs="Times New Roman"/>
          </w:rPr>
          <w:delText>“red ball”</w:delText>
        </w:r>
      </w:del>
      <w:ins w:id="94" w:author="KU" w:date="2011-04-14T15:45:00Z">
        <w:r w:rsidR="002E0328" w:rsidRPr="002E0328">
          <w:rPr>
            <w:rFonts w:cs="Times New Roman"/>
            <w:i/>
          </w:rPr>
          <w:t>red ball</w:t>
        </w:r>
      </w:ins>
      <w:r>
        <w:rPr>
          <w:rFonts w:cs="Times New Roman"/>
        </w:rPr>
        <w:t xml:space="preserve"> is analyzed, red is defining a color descriptor for the ball but also defining what the </w:t>
      </w:r>
      <w:r>
        <w:rPr>
          <w:rFonts w:cs="Times New Roman"/>
        </w:rPr>
        <w:lastRenderedPageBreak/>
        <w:t xml:space="preserve">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w:t>
      </w:r>
      <w:del w:id="95" w:author="KU" w:date="2011-04-14T15:45:00Z">
        <w:r w:rsidDel="002E0328">
          <w:rPr>
            <w:rFonts w:cs="Times New Roman"/>
          </w:rPr>
          <w:delText xml:space="preserve">addendum </w:delText>
        </w:r>
      </w:del>
      <w:ins w:id="96" w:author="KU" w:date="2011-04-14T15:45:00Z">
        <w:r w:rsidR="002E0328">
          <w:rPr>
            <w:rFonts w:cs="Times New Roman"/>
          </w:rPr>
          <w:t xml:space="preserve">addition </w:t>
        </w:r>
        <w:commentRangeStart w:id="97"/>
        <w:r w:rsidR="002E0328">
          <w:rPr>
            <w:rFonts w:cs="Times New Roman"/>
          </w:rPr>
          <w:t xml:space="preserve"> </w:t>
        </w:r>
      </w:ins>
      <w:commentRangeEnd w:id="97"/>
      <w:ins w:id="98" w:author="KU" w:date="2011-04-14T15:46:00Z">
        <w:r w:rsidR="002E0328">
          <w:rPr>
            <w:rStyle w:val="CommentReference"/>
            <w:rFonts w:cs="Mangal"/>
          </w:rPr>
          <w:commentReference w:id="97"/>
        </w:r>
      </w:ins>
      <w:r>
        <w:rPr>
          <w:rFonts w:cs="Times New Roman"/>
        </w:rPr>
        <w:t xml:space="preserve">that must be made to the </w:t>
      </w:r>
      <w:r w:rsidR="00F11DFD">
        <w:rPr>
          <w:rFonts w:cs="Times New Roman"/>
        </w:rPr>
        <w:t>current map</w:t>
      </w:r>
      <w:r>
        <w:rPr>
          <w:rFonts w:cs="Times New Roman"/>
        </w:rPr>
        <w:t xml:space="preserve"> of concepts. When </w:t>
      </w:r>
      <w:del w:id="99" w:author="KU" w:date="2011-04-14T15:47:00Z">
        <w:r w:rsidDel="00A77A75">
          <w:rPr>
            <w:rFonts w:cs="Times New Roman"/>
          </w:rPr>
          <w:delText xml:space="preserve">the </w:delText>
        </w:r>
      </w:del>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sidR="00BF1300">
        <w:rPr>
          <w:rFonts w:cs="Times New Roman"/>
        </w:rPr>
        <w:t>. (</w:t>
      </w:r>
      <w:proofErr w:type="spellStart"/>
      <w:r w:rsidR="00BF1300">
        <w:rPr>
          <w:rFonts w:cs="Times New Roman"/>
        </w:rPr>
        <w:t>Sridharan</w:t>
      </w:r>
      <w:proofErr w:type="spellEnd"/>
      <w:r w:rsidR="00BF1300">
        <w:rPr>
          <w:rFonts w:cs="Times New Roman"/>
        </w:rPr>
        <w:t xml:space="preserve"> &amp; Stone, 2009) </w:t>
      </w:r>
      <w:r>
        <w:rPr>
          <w:rFonts w:cs="Times New Roman"/>
        </w:rPr>
        <w:t xml:space="preserve">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w:t>
      </w:r>
      <w:commentRangeStart w:id="100"/>
      <w:del w:id="101" w:author="KU" w:date="2011-04-14T15:50:00Z">
        <w:r w:rsidDel="00A77A75">
          <w:rPr>
            <w:rFonts w:cs="Times New Roman"/>
          </w:rPr>
          <w:delText>“ball,”</w:delText>
        </w:r>
      </w:del>
      <w:ins w:id="102" w:author="KU" w:date="2011-04-14T15:50:00Z">
        <w:r w:rsidR="00A77A75" w:rsidRPr="00A77A75">
          <w:rPr>
            <w:rFonts w:cs="Times New Roman"/>
            <w:i/>
          </w:rPr>
          <w:t>ball</w:t>
        </w:r>
        <w:r w:rsidR="00A77A75">
          <w:rPr>
            <w:rFonts w:cs="Times New Roman"/>
          </w:rPr>
          <w:t>,</w:t>
        </w:r>
      </w:ins>
      <w:r>
        <w:rPr>
          <w:rFonts w:cs="Times New Roman"/>
        </w:rPr>
        <w:t xml:space="preserve"> </w:t>
      </w:r>
      <w:commentRangeEnd w:id="100"/>
      <w:r w:rsidR="00FD77DE">
        <w:rPr>
          <w:rStyle w:val="CommentReference"/>
          <w:rFonts w:cs="Mangal"/>
        </w:rPr>
        <w:commentReference w:id="100"/>
      </w:r>
      <w:r>
        <w:rPr>
          <w:rFonts w:cs="Times New Roman"/>
        </w:rPr>
        <w:t xml:space="preserve">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w:t>
      </w:r>
      <w:ins w:id="103" w:author="KU" w:date="2011-04-14T15:51:00Z">
        <w:r w:rsidR="00A77A75">
          <w:rPr>
            <w:rFonts w:cs="Times New Roman"/>
          </w:rPr>
          <w:t>s</w:t>
        </w:r>
      </w:ins>
      <w:r w:rsidR="00E33575">
        <w:rPr>
          <w:rFonts w:cs="Times New Roman"/>
        </w:rPr>
        <w:t xml:space="preserve"> in the </w:t>
      </w:r>
      <w:r>
        <w:rPr>
          <w:rFonts w:cs="Times New Roman"/>
        </w:rPr>
        <w:t xml:space="preserve">map differ from other concepts in that they need to be supplied with a set of attributes </w:t>
      </w:r>
      <w:r w:rsidR="00E33575">
        <w:rPr>
          <w:rFonts w:cs="Times New Roman"/>
        </w:rPr>
        <w:t xml:space="preserve">internally and cannot rely on other words in a sentence </w:t>
      </w:r>
      <w:ins w:id="104" w:author="KU" w:date="2011-04-14T15:51:00Z">
        <w:r w:rsidR="00A77A75">
          <w:rPr>
            <w:rFonts w:cs="Times New Roman"/>
          </w:rPr>
          <w:t xml:space="preserve">to </w:t>
        </w:r>
      </w:ins>
      <w:r w:rsidR="00E33575">
        <w:rPr>
          <w:rFonts w:cs="Times New Roman"/>
        </w:rPr>
        <w:t>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w:t>
      </w:r>
      <w:del w:id="105" w:author="KU" w:date="2011-04-14T15:52:00Z">
        <w:r w:rsidR="00143F9C" w:rsidDel="00A77A75">
          <w:rPr>
            <w:rFonts w:cs="Times New Roman"/>
          </w:rPr>
          <w:delText xml:space="preserve">use </w:delText>
        </w:r>
      </w:del>
      <w:r w:rsidR="00143F9C">
        <w:rPr>
          <w:rFonts w:cs="Times New Roman"/>
        </w:rPr>
        <w:t xml:space="preserve">search </w:t>
      </w:r>
      <w:r w:rsidR="00143F9C">
        <w:rPr>
          <w:rFonts w:cs="Times New Roman"/>
        </w:rPr>
        <w:lastRenderedPageBreak/>
        <w:t>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In addition to this, it is possible to 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w:t>
      </w:r>
      <w:del w:id="106" w:author="KU" w:date="2011-04-14T15:53:00Z">
        <w:r w:rsidR="00E33575" w:rsidDel="00A77A75">
          <w:rPr>
            <w:rFonts w:cs="Times New Roman"/>
          </w:rPr>
          <w:delText>object – to – concept – to -</w:delText>
        </w:r>
      </w:del>
      <w:ins w:id="107" w:author="KU" w:date="2011-04-14T15:53:00Z">
        <w:r w:rsidR="00A77A75">
          <w:rPr>
            <w:rFonts w:cs="Times New Roman"/>
          </w:rPr>
          <w:t>–</w:t>
        </w:r>
      </w:ins>
      <w:del w:id="108" w:author="KU" w:date="2011-04-14T15:53:00Z">
        <w:r w:rsidR="00E33575" w:rsidDel="00A77A75">
          <w:rPr>
            <w:rFonts w:cs="Times New Roman"/>
          </w:rPr>
          <w:delText xml:space="preserve"> </w:delText>
        </w:r>
        <w:r w:rsidR="004B2094" w:rsidDel="00A77A75">
          <w:rPr>
            <w:rFonts w:cs="Times New Roman"/>
          </w:rPr>
          <w:delText>language</w:delText>
        </w:r>
      </w:del>
      <w:ins w:id="109" w:author="KU" w:date="2011-04-14T15:53:00Z">
        <w:r w:rsidR="00A77A75">
          <w:rPr>
            <w:rFonts w:cs="Times New Roman"/>
          </w:rPr>
          <w:t>object-to-concept-to-language</w:t>
        </w:r>
      </w:ins>
      <w:r w:rsidR="004B2094">
        <w:rPr>
          <w:rFonts w:cs="Times New Roman"/>
        </w:rPr>
        <w:t xml:space="preserv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w:t>
      </w:r>
      <w:ins w:id="110" w:author="KU" w:date="2011-04-14T15:54:00Z">
        <w:r w:rsidR="00A77A75">
          <w:rPr>
            <w:rFonts w:cs="Times New Roman"/>
          </w:rPr>
          <w:t>’</w:t>
        </w:r>
      </w:ins>
      <w:r w:rsidRPr="0040237C">
        <w:rPr>
          <w:rFonts w:cs="Times New Roman"/>
        </w:rPr>
        <w:t xml:space="preserve">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w:t>
      </w:r>
      <w:r w:rsidRPr="0040237C">
        <w:rPr>
          <w:rFonts w:cs="Times New Roman"/>
        </w:rPr>
        <w:lastRenderedPageBreak/>
        <w:t xml:space="preserve">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w:t>
      </w:r>
      <w:ins w:id="111" w:author="KU" w:date="2011-04-14T15:57:00Z">
        <w:r w:rsidR="009372BA">
          <w:rPr>
            <w:rFonts w:cs="Times New Roman"/>
          </w:rPr>
          <w:t>,</w:t>
        </w:r>
      </w:ins>
      <w:r w:rsidRPr="0040237C">
        <w:rPr>
          <w:rFonts w:cs="Times New Roman"/>
        </w:rPr>
        <w:t xml:space="preserve">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w:t>
      </w:r>
      <w:r w:rsidR="00E33575">
        <w:rPr>
          <w:rFonts w:cs="Times New Roman"/>
        </w:rPr>
        <w:lastRenderedPageBreak/>
        <w:t xml:space="preserve">the </w:t>
      </w:r>
      <w:proofErr w:type="spellStart"/>
      <w:r w:rsidR="00E33575" w:rsidRPr="00E33575">
        <w:rPr>
          <w:rFonts w:cs="Times New Roman"/>
          <w:i/>
        </w:rPr>
        <w:t>reqgrp</w:t>
      </w:r>
      <w:proofErr w:type="spellEnd"/>
      <w:r w:rsidRPr="0040237C">
        <w:rPr>
          <w:rFonts w:cs="Times New Roman"/>
        </w:rPr>
        <w:t xml:space="preserve"> </w:t>
      </w:r>
      <w:ins w:id="112" w:author="KU" w:date="2011-04-14T15:58:00Z">
        <w:r w:rsidR="002E77BB">
          <w:rPr>
            <w:rFonts w:cs="Times New Roman"/>
          </w:rPr>
          <w:t xml:space="preserve">(required group) </w:t>
        </w:r>
      </w:ins>
      <w:r w:rsidRPr="0040237C">
        <w:rPr>
          <w:rFonts w:cs="Times New Roman"/>
        </w:rPr>
        <w:t xml:space="preserve">tag. This tag lets the parser know that the data contained in this tag represents a list of other objects that are required for this object to be valid. This is a way to check </w:t>
      </w:r>
      <w:del w:id="113" w:author="KU" w:date="2011-04-14T15:59:00Z">
        <w:r w:rsidRPr="0040237C" w:rsidDel="002E77BB">
          <w:rPr>
            <w:rFonts w:cs="Times New Roman"/>
          </w:rPr>
          <w:delText xml:space="preserve">if </w:delText>
        </w:r>
      </w:del>
      <w:ins w:id="114" w:author="KU" w:date="2011-04-14T15:59:00Z">
        <w:r w:rsidR="002E77BB">
          <w:rPr>
            <w:rFonts w:cs="Times New Roman"/>
          </w:rPr>
          <w:t>whether</w:t>
        </w:r>
        <w:r w:rsidR="002E77BB" w:rsidRPr="0040237C">
          <w:rPr>
            <w:rFonts w:cs="Times New Roman"/>
          </w:rPr>
          <w:t xml:space="preserve"> </w:t>
        </w:r>
      </w:ins>
      <w:r w:rsidRPr="0040237C">
        <w:rPr>
          <w:rFonts w:cs="Times New Roman"/>
        </w:rPr>
        <w:t>a word is representing a given concept by ensuring that the sentence the word is in contains the other required c</w:t>
      </w:r>
      <w:r w:rsidR="00E33575">
        <w:rPr>
          <w:rFonts w:cs="Times New Roman"/>
        </w:rPr>
        <w:t xml:space="preserve">oncepts. The second tag is </w:t>
      </w:r>
      <w:proofErr w:type="spellStart"/>
      <w:r w:rsidR="00E33575" w:rsidRPr="00E33575">
        <w:rPr>
          <w:rFonts w:cs="Times New Roman"/>
          <w:i/>
        </w:rPr>
        <w:t>req</w:t>
      </w:r>
      <w:proofErr w:type="spellEnd"/>
      <w:r w:rsidR="00E33575">
        <w:rPr>
          <w:rFonts w:cs="Times New Roman"/>
        </w:rPr>
        <w:t xml:space="preserve"> </w:t>
      </w:r>
      <w:ins w:id="115" w:author="KU" w:date="2011-04-14T15:59:00Z">
        <w:r w:rsidR="002E77BB">
          <w:rPr>
            <w:rFonts w:cs="Times New Roman"/>
          </w:rPr>
          <w:t xml:space="preserve">(required, or required concept) </w:t>
        </w:r>
      </w:ins>
      <w:r w:rsidR="00E33575">
        <w:rPr>
          <w:rFonts w:cs="Times New Roman"/>
        </w:rPr>
        <w:t xml:space="preserve">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t>
      </w:r>
      <w:del w:id="116" w:author="KU" w:date="2011-04-14T16:00:00Z">
        <w:r w:rsidRPr="0040237C" w:rsidDel="002E77BB">
          <w:rPr>
            <w:rFonts w:cs="Times New Roman"/>
          </w:rPr>
          <w:delText xml:space="preserve">who's </w:delText>
        </w:r>
      </w:del>
      <w:ins w:id="117" w:author="KU" w:date="2011-04-14T16:00:00Z">
        <w:r w:rsidR="002E77BB">
          <w:rPr>
            <w:rFonts w:cs="Times New Roman"/>
          </w:rPr>
          <w:t>whose</w:t>
        </w:r>
        <w:r w:rsidR="002E77BB" w:rsidRPr="0040237C">
          <w:rPr>
            <w:rFonts w:cs="Times New Roman"/>
          </w:rPr>
          <w:t xml:space="preserve"> </w:t>
        </w:r>
      </w:ins>
      <w:r w:rsidRPr="0040237C">
        <w:rPr>
          <w:rFonts w:cs="Times New Roman"/>
        </w:rPr>
        <w:t xml:space="preserve">value is the name representing the parent of the required concept. This is necessary as there are some concepts that have the same name but </w:t>
      </w:r>
      <w:r w:rsidR="00E33575">
        <w:rPr>
          <w:rFonts w:cs="Times New Roman"/>
        </w:rPr>
        <w:t>can be placed under</w:t>
      </w:r>
      <w:del w:id="118" w:author="KU" w:date="2011-04-14T16:00:00Z">
        <w:r w:rsidR="00E33575" w:rsidDel="002E77BB">
          <w:rPr>
            <w:rFonts w:cs="Times New Roman"/>
          </w:rPr>
          <w:delText>neath</w:delText>
        </w:r>
      </w:del>
      <w:r w:rsidR="00E33575">
        <w:rPr>
          <w:rFonts w:cs="Times New Roman"/>
        </w:rPr>
        <w:t xml:space="preserve">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commentRangeStart w:id="119"/>
      <w:r>
        <w:rPr>
          <w:rFonts w:cs="Times New Roman"/>
        </w:rPr>
        <w:t>Figure</w:t>
      </w:r>
      <w:commentRangeEnd w:id="119"/>
      <w:r w:rsidR="007B2F38">
        <w:rPr>
          <w:rStyle w:val="CommentReference"/>
          <w:rFonts w:cs="Mangal"/>
        </w:rPr>
        <w:commentReference w:id="119"/>
      </w:r>
      <w:r>
        <w:rPr>
          <w:rFonts w:cs="Times New Roman"/>
        </w:rPr>
        <w:t xml:space="preserv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8038B9">
      <w:pPr>
        <w:spacing w:line="480" w:lineRule="auto"/>
        <w:rPr>
          <w:rFonts w:cs="Times New Roman"/>
        </w:rPr>
      </w:pPr>
      <w:r>
        <w:rPr>
          <w:rFonts w:cs="Times New Roman"/>
          <w:noProof/>
          <w:lang w:eastAsia="en-US" w:bidi="ar-SA"/>
        </w:rPr>
        <w:lastRenderedPageBreak/>
        <w:drawing>
          <wp:inline distT="0" distB="0" distL="0" distR="0">
            <wp:extent cx="6946968" cy="2972113"/>
            <wp:effectExtent l="0" t="1981200" r="0" b="196215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6946968" cy="2972113"/>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w:t>
      </w:r>
      <w:r>
        <w:rPr>
          <w:rFonts w:cs="Times New Roman"/>
        </w:rPr>
        <w:lastRenderedPageBreak/>
        <w:t>many of the workings of this system</w:t>
      </w:r>
      <w:del w:id="120" w:author="KU" w:date="2011-04-14T16:01:00Z">
        <w:r w:rsidDel="002E77BB">
          <w:rPr>
            <w:rFonts w:cs="Times New Roman"/>
          </w:rPr>
          <w:delText xml:space="preserve">. </w:delText>
        </w:r>
      </w:del>
      <w:ins w:id="121" w:author="KU" w:date="2011-04-14T16:01:00Z">
        <w:r w:rsidR="002E77BB">
          <w:rPr>
            <w:rFonts w:cs="Times New Roman"/>
          </w:rPr>
          <w:t xml:space="preserve">: </w:t>
        </w:r>
      </w:ins>
      <w:r>
        <w:rPr>
          <w:rFonts w:cs="Times New Roman"/>
        </w:rPr>
        <w:t xml:space="preserve">“Go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 xml:space="preserve">to interact with robots </w:t>
      </w:r>
      <w:del w:id="122" w:author="KU" w:date="2011-04-14T16:01:00Z">
        <w:r w:rsidR="00E33575" w:rsidDel="002E77BB">
          <w:rPr>
            <w:rFonts w:cs="Times New Roman"/>
          </w:rPr>
          <w:delText xml:space="preserve">in </w:delText>
        </w:r>
      </w:del>
      <w:r w:rsidR="00E33575">
        <w:rPr>
          <w:rFonts w:cs="Times New Roman"/>
        </w:rPr>
        <w:t>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D8575D">
        <w:rPr>
          <w:rFonts w:cs="Times New Roman"/>
        </w:rPr>
        <w:t>(</w:t>
      </w:r>
      <w:proofErr w:type="spellStart"/>
      <w:r w:rsidR="00D8575D">
        <w:rPr>
          <w:rFonts w:cs="Times New Roman"/>
        </w:rPr>
        <w:t>Lauria</w:t>
      </w:r>
      <w:proofErr w:type="spellEnd"/>
      <w:r w:rsidR="00D8575D">
        <w:rPr>
          <w:rFonts w:cs="Times New Roman"/>
        </w:rPr>
        <w:t xml:space="preserve">, </w:t>
      </w:r>
      <w:proofErr w:type="spellStart"/>
      <w:r w:rsidR="00D8575D">
        <w:rPr>
          <w:rFonts w:cs="Times New Roman"/>
        </w:rPr>
        <w:t>Bugmann</w:t>
      </w:r>
      <w:proofErr w:type="spellEnd"/>
      <w:r w:rsidR="00D8575D">
        <w:rPr>
          <w:rFonts w:cs="Times New Roman"/>
        </w:rPr>
        <w:t xml:space="preserve">, </w:t>
      </w:r>
      <w:proofErr w:type="spellStart"/>
      <w:r w:rsidR="00D8575D">
        <w:rPr>
          <w:rFonts w:cs="Times New Roman"/>
        </w:rPr>
        <w:t>Kyriacou</w:t>
      </w:r>
      <w:proofErr w:type="spellEnd"/>
      <w:r w:rsidR="00D8575D">
        <w:rPr>
          <w:rFonts w:cs="Times New Roman"/>
        </w:rPr>
        <w:t xml:space="preserve"> &amp; Klein, 2002)</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w:t>
      </w:r>
      <w:r w:rsidR="00A76F93">
        <w:rPr>
          <w:rFonts w:cs="Times New Roman"/>
        </w:rPr>
        <w:t>'</w:t>
      </w:r>
      <w:r>
        <w:rPr>
          <w:rFonts w:cs="Times New Roman"/>
        </w:rPr>
        <w: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r w:rsidR="00A76F93">
        <w:rPr>
          <w:rFonts w:cs="Times New Roman"/>
        </w:rPr>
        <w:t>.</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w:t>
      </w:r>
      <w:r w:rsidR="005D52C2">
        <w:rPr>
          <w:rFonts w:cs="Times New Roman"/>
        </w:rPr>
        <w:t xml:space="preserve"> be used </w:t>
      </w:r>
      <w:r w:rsidR="00F65950">
        <w:rPr>
          <w:rFonts w:cs="Times New Roman"/>
        </w:rPr>
        <w:t xml:space="preserve">that would allow for more </w:t>
      </w:r>
      <w:r w:rsidR="00F65950">
        <w:rPr>
          <w:rFonts w:cs="Times New Roman"/>
        </w:rPr>
        <w:lastRenderedPageBreak/>
        <w:t>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NLP and Learning</w:t>
      </w:r>
    </w:p>
    <w:p w:rsidR="009762AC" w:rsidRDefault="00F65950" w:rsidP="00FE7ECC">
      <w:pPr>
        <w:spacing w:line="480" w:lineRule="auto"/>
        <w:rPr>
          <w:rFonts w:cs="Times New Roman"/>
        </w:rPr>
      </w:pPr>
      <w:r>
        <w:rPr>
          <w:rFonts w:cs="Times New Roman"/>
        </w:rPr>
        <w:tab/>
        <w:t>The act of learning for the robot that is presented here is actually a somewhat cumbersome approach</w:t>
      </w:r>
      <w:r w:rsidR="00A76F93">
        <w:rPr>
          <w:rFonts w:cs="Times New Roman"/>
        </w:rPr>
        <w:t>.  I</w:t>
      </w:r>
      <w:r>
        <w:rPr>
          <w:rFonts w:cs="Times New Roman"/>
        </w:rPr>
        <w:t>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 xml:space="preserve">ng of natural language such as </w:t>
      </w:r>
      <w:commentRangeStart w:id="123"/>
      <w:proofErr w:type="spellStart"/>
      <w:r w:rsidR="00CC3105">
        <w:rPr>
          <w:rFonts w:cs="Times New Roman"/>
        </w:rPr>
        <w:t>WordN</w:t>
      </w:r>
      <w:r w:rsidR="004F65EB">
        <w:rPr>
          <w:rFonts w:cs="Times New Roman"/>
        </w:rPr>
        <w:t>et</w:t>
      </w:r>
      <w:proofErr w:type="spellEnd"/>
      <w:r w:rsidR="004F65EB">
        <w:rPr>
          <w:rFonts w:cs="Times New Roman"/>
        </w:rPr>
        <w:t xml:space="preserve"> and</w:t>
      </w:r>
      <w:r w:rsidR="00CC3105">
        <w:rPr>
          <w:rFonts w:cs="Times New Roman"/>
        </w:rPr>
        <w:t xml:space="preserve"> </w:t>
      </w:r>
      <w:proofErr w:type="spellStart"/>
      <w:r w:rsidR="00CC3105">
        <w:rPr>
          <w:rFonts w:cs="Times New Roman"/>
        </w:rPr>
        <w:t>FrameN</w:t>
      </w:r>
      <w:r w:rsidR="004F65EB">
        <w:rPr>
          <w:rFonts w:cs="Times New Roman"/>
        </w:rPr>
        <w:t>et</w:t>
      </w:r>
      <w:proofErr w:type="spellEnd"/>
      <w:r w:rsidR="004F65EB">
        <w:rPr>
          <w:rFonts w:cs="Times New Roman"/>
        </w:rPr>
        <w:t xml:space="preserve"> </w:t>
      </w:r>
      <w:commentRangeEnd w:id="123"/>
      <w:r w:rsidR="00A76F93">
        <w:rPr>
          <w:rStyle w:val="CommentReference"/>
          <w:rFonts w:cs="Mangal"/>
        </w:rPr>
        <w:commentReference w:id="123"/>
      </w:r>
      <w:r w:rsidR="004F65EB">
        <w:rPr>
          <w:rFonts w:cs="Times New Roman"/>
        </w:rPr>
        <w:t xml:space="preserve">are </w:t>
      </w:r>
      <w:r w:rsidR="00A76F93">
        <w:rPr>
          <w:rFonts w:cs="Times New Roman"/>
        </w:rPr>
        <w:t>currently under development</w:t>
      </w:r>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9762AC" w:rsidRDefault="009762AC">
      <w:pPr>
        <w:widowControl/>
        <w:suppressAutoHyphens w:val="0"/>
        <w:rPr>
          <w:rFonts w:cs="Times New Roman"/>
        </w:rPr>
      </w:pPr>
      <w:r>
        <w:rPr>
          <w:rFonts w:cs="Times New Roman"/>
        </w:rPr>
        <w:br w:type="page"/>
      </w:r>
    </w:p>
    <w:p w:rsidR="00ED7DDE" w:rsidRDefault="00ED7DDE" w:rsidP="009762AC">
      <w:pPr>
        <w:spacing w:line="480" w:lineRule="auto"/>
        <w:jc w:val="center"/>
        <w:rPr>
          <w:rFonts w:cs="Times New Roman"/>
        </w:rPr>
      </w:pPr>
    </w:p>
    <w:p w:rsidR="009762AC" w:rsidRDefault="009762AC" w:rsidP="009762AC">
      <w:pPr>
        <w:spacing w:line="480" w:lineRule="auto"/>
        <w:jc w:val="center"/>
        <w:rPr>
          <w:rFonts w:cs="Times New Roman"/>
        </w:rPr>
      </w:pPr>
      <w:r>
        <w:rPr>
          <w:rFonts w:cs="Times New Roman"/>
        </w:rPr>
        <w:t xml:space="preserve">Chapter </w:t>
      </w:r>
      <w:commentRangeStart w:id="124"/>
      <w:r>
        <w:rPr>
          <w:rFonts w:cs="Times New Roman"/>
        </w:rPr>
        <w:t>7</w:t>
      </w:r>
      <w:commentRangeEnd w:id="124"/>
      <w:r w:rsidR="007B2F38">
        <w:rPr>
          <w:rStyle w:val="CommentReference"/>
          <w:rFonts w:cs="Mangal"/>
        </w:rPr>
        <w:commentReference w:id="124"/>
      </w:r>
    </w:p>
    <w:p w:rsidR="009762AC" w:rsidRDefault="009762AC" w:rsidP="009762AC">
      <w:pPr>
        <w:spacing w:line="480" w:lineRule="auto"/>
        <w:jc w:val="center"/>
        <w:rPr>
          <w:rFonts w:cs="Times New Roman"/>
        </w:rPr>
      </w:pPr>
      <w:r>
        <w:rPr>
          <w:rFonts w:cs="Times New Roman"/>
        </w:rPr>
        <w:t>Conclusion</w:t>
      </w:r>
    </w:p>
    <w:p w:rsidR="009762AC" w:rsidRDefault="009762AC" w:rsidP="009762AC">
      <w:pPr>
        <w:spacing w:line="480" w:lineRule="auto"/>
        <w:jc w:val="center"/>
        <w:rPr>
          <w:rFonts w:cs="Times New Roman"/>
        </w:rPr>
      </w:pPr>
    </w:p>
    <w:p w:rsidR="00DC73F6" w:rsidRDefault="009762AC" w:rsidP="00DC73F6">
      <w:pPr>
        <w:spacing w:line="480" w:lineRule="auto"/>
        <w:rPr>
          <w:rFonts w:cs="Times New Roman"/>
        </w:rPr>
      </w:pPr>
      <w:r>
        <w:rPr>
          <w:rFonts w:cs="Times New Roman"/>
        </w:rPr>
        <w:tab/>
        <w:t>It is likely that in the future, people will indeed be communicating with ro</w:t>
      </w:r>
      <w:r w:rsidR="0079161A">
        <w:rPr>
          <w:rFonts w:cs="Times New Roman"/>
        </w:rPr>
        <w:t>bots as they would an</w:t>
      </w:r>
      <w:r>
        <w:rPr>
          <w:rFonts w:cs="Times New Roman"/>
        </w:rPr>
        <w:t xml:space="preserve">other person. </w:t>
      </w:r>
      <w:r w:rsidR="0079161A">
        <w:rPr>
          <w:rFonts w:cs="Times New Roman"/>
        </w:rPr>
        <w:t xml:space="preserve">The development of this interface system requires a firm foundation </w:t>
      </w:r>
      <w:r w:rsidR="00DC73F6">
        <w:rPr>
          <w:rFonts w:cs="Times New Roman"/>
        </w:rPr>
        <w:t>involving simple, versatile systems that are able to be expanded upon.</w:t>
      </w:r>
      <w:r w:rsidR="00B156F6">
        <w:rPr>
          <w:rFonts w:cs="Times New Roman"/>
        </w:rPr>
        <w:t xml:space="preserve"> The creation of an expandable robotics platform that combined a robust set of hardware and software went </w:t>
      </w:r>
      <w:r w:rsidR="000137D5">
        <w:rPr>
          <w:rFonts w:cs="Times New Roman"/>
        </w:rPr>
        <w:t xml:space="preserve">through </w:t>
      </w:r>
      <w:r w:rsidR="00B156F6">
        <w:rPr>
          <w:rFonts w:cs="Times New Roman"/>
        </w:rPr>
        <w:t xml:space="preserve">multiple iterations. The iRobot Create provides the system with a </w:t>
      </w:r>
      <w:r w:rsidR="005D52C2">
        <w:rPr>
          <w:rFonts w:cs="Times New Roman"/>
        </w:rPr>
        <w:t>s</w:t>
      </w:r>
      <w:r w:rsidR="00B156F6">
        <w:rPr>
          <w:rFonts w:cs="Times New Roman"/>
        </w:rPr>
        <w:t xml:space="preserve">turdy base upon which to build. </w:t>
      </w:r>
      <w:r w:rsidR="00410F07">
        <w:rPr>
          <w:rFonts w:cs="Times New Roman"/>
        </w:rPr>
        <w:t xml:space="preserve">Using a web-cam to gather image data gives the programmer a large amount of data that can be used for navigation and identification. A netbook provides the ability to use nearly any programming language for software creation. Lastly the Arduino allows for the addition of many other sensing </w:t>
      </w:r>
      <w:r w:rsidR="000137D5">
        <w:rPr>
          <w:rFonts w:cs="Times New Roman"/>
        </w:rPr>
        <w:t>devices</w:t>
      </w:r>
      <w:r w:rsidR="00410F07">
        <w:rPr>
          <w:rFonts w:cs="Times New Roman"/>
        </w:rPr>
        <w:t xml:space="preserve">. Using C++ that can execute MATLAB functions gives the versatility and speed of C++ combined with the optimizations that MATLAB provides when working with images and other matrices. In order to interact with objects in the world a robot would need to </w:t>
      </w:r>
      <w:r w:rsidR="00462049">
        <w:rPr>
          <w:rFonts w:cs="Times New Roman"/>
        </w:rPr>
        <w:t>extract them from images of the world. K-Means clustering provides a valid way to extract discrete objects from images. In order to communicate with a robot, the robot needs to be able to understand the meaning behind the words that</w:t>
      </w:r>
      <w:r w:rsidR="008743F5">
        <w:rPr>
          <w:rFonts w:cs="Times New Roman"/>
        </w:rPr>
        <w:t xml:space="preserve"> are said. Mapping words to the concepts they represent not only gives the meaning but also reduces the number of items that would define actions for the robot to</w:t>
      </w:r>
      <w:r w:rsidR="005D52C2">
        <w:rPr>
          <w:rFonts w:cs="Times New Roman"/>
        </w:rPr>
        <w:t xml:space="preserve"> be much more manageable than the set of all English </w:t>
      </w:r>
      <w:r w:rsidR="00CB27EE">
        <w:rPr>
          <w:rFonts w:cs="Times New Roman"/>
        </w:rPr>
        <w:t>word</w:t>
      </w:r>
      <w:r w:rsidR="000137D5">
        <w:rPr>
          <w:rStyle w:val="CommentReference"/>
          <w:rFonts w:cs="Mangal"/>
        </w:rPr>
        <w:commentReference w:id="125"/>
      </w:r>
      <w:r w:rsidR="008743F5">
        <w:rPr>
          <w:rFonts w:cs="Times New Roman"/>
        </w:rPr>
        <w:t xml:space="preserve">. Finally, combining </w:t>
      </w:r>
      <w:r w:rsidR="008743F5">
        <w:rPr>
          <w:rFonts w:cs="Times New Roman"/>
        </w:rPr>
        <w:lastRenderedPageBreak/>
        <w:t>concepts that represent colors and objects with representations of those concepts from images will provide a way to connect language to real world objects. These systems can provide a baseline for a future where people talk to autonomous robotic systems the same way they talk to their friends.</w:t>
      </w:r>
    </w:p>
    <w:p w:rsidR="00DC73F6" w:rsidRDefault="00DC73F6">
      <w:pPr>
        <w:widowControl/>
        <w:suppressAutoHyphens w:val="0"/>
        <w:rPr>
          <w:rFonts w:cs="Times New Roman"/>
        </w:rPr>
      </w:pPr>
      <w:r>
        <w:rPr>
          <w:rFonts w:cs="Times New Roman"/>
        </w:rPr>
        <w:br w:type="page"/>
      </w:r>
    </w:p>
    <w:p w:rsidR="00DC73F6" w:rsidRDefault="00DC73F6" w:rsidP="00DC73F6">
      <w:pPr>
        <w:spacing w:line="480" w:lineRule="auto"/>
        <w:rPr>
          <w:rFonts w:cs="Times New Roman"/>
        </w:rPr>
      </w:pPr>
    </w:p>
    <w:p w:rsidR="00F65950" w:rsidRDefault="00ED7DDE" w:rsidP="00ED7DDE">
      <w:pPr>
        <w:spacing w:line="480" w:lineRule="auto"/>
        <w:jc w:val="center"/>
        <w:rPr>
          <w:rFonts w:cs="Times New Roman"/>
        </w:rPr>
      </w:pPr>
      <w:r>
        <w:rPr>
          <w:rFonts w:cs="Times New Roman"/>
        </w:rPr>
        <w:t>Bibliography</w:t>
      </w:r>
    </w:p>
    <w:p w:rsidR="002B6691" w:rsidRDefault="002B6691" w:rsidP="00B164DB">
      <w:pPr>
        <w:rPr>
          <w:rFonts w:cs="Times New Roman"/>
        </w:rPr>
      </w:pPr>
      <w:r w:rsidRPr="000A496D">
        <w:rPr>
          <w:rFonts w:cs="Times New Roman"/>
        </w:rPr>
        <w:t>Ahmad</w:t>
      </w:r>
      <w:r>
        <w:rPr>
          <w:rFonts w:cs="Times New Roman"/>
        </w:rPr>
        <w:t xml:space="preserve">. (2010). </w:t>
      </w:r>
      <w:proofErr w:type="spellStart"/>
      <w:r w:rsidRPr="000A496D">
        <w:rPr>
          <w:rFonts w:cs="Times New Roman"/>
          <w:i/>
        </w:rPr>
        <w:t>KMeans</w:t>
      </w:r>
      <w:proofErr w:type="spellEnd"/>
      <w:r w:rsidRPr="000A496D">
        <w:rPr>
          <w:rFonts w:cs="Times New Roman"/>
          <w:i/>
        </w:rPr>
        <w:t xml:space="preserve"> Segmentation </w:t>
      </w:r>
      <w:r>
        <w:rPr>
          <w:rFonts w:cs="Times New Roman"/>
          <w:i/>
        </w:rPr>
        <w:t>–</w:t>
      </w:r>
      <w:r w:rsidRPr="000A496D">
        <w:rPr>
          <w:rFonts w:cs="Times New Roman"/>
          <w:i/>
        </w:rPr>
        <w:t xml:space="preserve"> MEX</w:t>
      </w:r>
      <w:r>
        <w:rPr>
          <w:rFonts w:cs="Times New Roman"/>
        </w:rPr>
        <w:t xml:space="preserve">. Retrieved from </w:t>
      </w:r>
      <w:r>
        <w:rPr>
          <w:rFonts w:cs="Times New Roman"/>
        </w:rPr>
        <w:tab/>
      </w:r>
      <w:r w:rsidRPr="000A496D">
        <w:rPr>
          <w:rFonts w:cs="Times New Roman"/>
        </w:rPr>
        <w:t>http://www.mathworks.com/matlabcentral/fileexchange/27969-kmeans-</w:t>
      </w:r>
      <w:r>
        <w:rPr>
          <w:rFonts w:cs="Times New Roman"/>
        </w:rPr>
        <w:tab/>
      </w:r>
      <w:r w:rsidRPr="000A496D">
        <w:rPr>
          <w:rFonts w:cs="Times New Roman"/>
        </w:rPr>
        <w:t>segmentation-</w:t>
      </w:r>
      <w:proofErr w:type="spellStart"/>
      <w:r w:rsidRPr="000A496D">
        <w:rPr>
          <w:rFonts w:cs="Times New Roman"/>
        </w:rPr>
        <w:t>mex</w:t>
      </w:r>
      <w:proofErr w:type="spellEnd"/>
    </w:p>
    <w:p w:rsidR="002B6691" w:rsidRDefault="002B6691" w:rsidP="00B164DB">
      <w:pPr>
        <w:rPr>
          <w:rFonts w:cs="Times New Roman"/>
        </w:rPr>
      </w:pPr>
    </w:p>
    <w:p w:rsidR="002B6691" w:rsidRDefault="002B6691" w:rsidP="00B164DB">
      <w:pPr>
        <w:rPr>
          <w:rFonts w:cs="Times New Roman"/>
        </w:rPr>
      </w:pPr>
      <w:r>
        <w:rPr>
          <w:rFonts w:cs="Times New Roman"/>
        </w:rPr>
        <w:t xml:space="preserve">Buckley, R., &amp; </w:t>
      </w:r>
      <w:proofErr w:type="spellStart"/>
      <w:r>
        <w:rPr>
          <w:rFonts w:cs="Times New Roman"/>
        </w:rPr>
        <w:t>Süsstrunk</w:t>
      </w:r>
      <w:proofErr w:type="spellEnd"/>
      <w:r>
        <w:rPr>
          <w:rFonts w:cs="Times New Roman"/>
        </w:rPr>
        <w:t xml:space="preserve">, S., &amp; </w:t>
      </w:r>
      <w:proofErr w:type="spellStart"/>
      <w:r>
        <w:rPr>
          <w:rFonts w:cs="Times New Roman"/>
        </w:rPr>
        <w:t>Swen</w:t>
      </w:r>
      <w:proofErr w:type="spellEnd"/>
      <w:r>
        <w:rPr>
          <w:rFonts w:cs="Times New Roman"/>
        </w:rPr>
        <w:t xml:space="preserve">, S. (1999). </w:t>
      </w:r>
      <w:r w:rsidR="00BE4458">
        <w:rPr>
          <w:rFonts w:cs="Times New Roman"/>
        </w:rPr>
        <w:t xml:space="preserve">Standard RGB color spaces. </w:t>
      </w:r>
      <w:r w:rsidR="00BE4458">
        <w:rPr>
          <w:rFonts w:cs="Times New Roman"/>
        </w:rPr>
        <w:tab/>
      </w:r>
      <w:r>
        <w:rPr>
          <w:rFonts w:cs="Times New Roman"/>
        </w:rPr>
        <w:t xml:space="preserve">Proceedings from </w:t>
      </w:r>
      <w:r w:rsidR="00BE4458">
        <w:rPr>
          <w:rFonts w:cs="Times New Roman"/>
        </w:rPr>
        <w:t xml:space="preserve">Seventh Color </w:t>
      </w:r>
      <w:r w:rsidRPr="000530B3">
        <w:rPr>
          <w:rFonts w:cs="Times New Roman"/>
        </w:rPr>
        <w:t xml:space="preserve">Imaging Conference: </w:t>
      </w:r>
      <w:r w:rsidRPr="000530B3">
        <w:rPr>
          <w:rFonts w:cs="Times New Roman"/>
          <w:i/>
        </w:rPr>
        <w:t xml:space="preserve">Color Science, Systems </w:t>
      </w:r>
      <w:r w:rsidR="00BE4458">
        <w:rPr>
          <w:rFonts w:cs="Times New Roman"/>
          <w:i/>
        </w:rPr>
        <w:tab/>
      </w:r>
      <w:r w:rsidRPr="000530B3">
        <w:rPr>
          <w:rFonts w:cs="Times New Roman"/>
          <w:i/>
        </w:rPr>
        <w:t>and Applications</w:t>
      </w:r>
      <w:r>
        <w:rPr>
          <w:rFonts w:cs="Times New Roman"/>
        </w:rPr>
        <w:t xml:space="preserve">. </w:t>
      </w:r>
      <w:r w:rsidRPr="000530B3">
        <w:rPr>
          <w:rFonts w:cs="Times New Roman"/>
        </w:rPr>
        <w:t>Scottsdale, Arizona</w:t>
      </w:r>
    </w:p>
    <w:p w:rsidR="002B6691" w:rsidRDefault="002B6691" w:rsidP="00B164DB">
      <w:pPr>
        <w:rPr>
          <w:rFonts w:cs="Times New Roman"/>
        </w:rPr>
      </w:pPr>
    </w:p>
    <w:p w:rsidR="00ED7DDE"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proofErr w:type="spellStart"/>
      <w:r w:rsidR="005C52CB">
        <w:rPr>
          <w:rFonts w:cs="Times New Roman"/>
          <w:i/>
        </w:rPr>
        <w:t>Arduino</w:t>
      </w:r>
      <w:r w:rsidR="00B164DB">
        <w:rPr>
          <w:rFonts w:cs="Times New Roman"/>
          <w:i/>
        </w:rPr>
        <w:t>Duemilanove</w:t>
      </w:r>
      <w:proofErr w:type="spellEnd"/>
      <w:r w:rsidR="005C52CB">
        <w:rPr>
          <w:rFonts w:cs="Times New Roman"/>
        </w:rPr>
        <w:t xml:space="preserve">. </w:t>
      </w:r>
      <w:r w:rsidR="005C52CB">
        <w:rPr>
          <w:rFonts w:cs="Times New Roman"/>
        </w:rPr>
        <w:tab/>
        <w:t xml:space="preserve">Retrieved from </w:t>
      </w:r>
      <w:hyperlink r:id="rId22" w:history="1">
        <w:r w:rsidR="00B164DB" w:rsidRPr="00B862E4">
          <w:rPr>
            <w:rStyle w:val="Hyperlink"/>
            <w:rFonts w:cs="Times New Roman"/>
          </w:rPr>
          <w:t>http://www.arduino.cc/en/Main/ArduinoBoardDuemilanove</w:t>
        </w:r>
      </w:hyperlink>
      <w:r w:rsidR="00310403">
        <w:rPr>
          <w:rFonts w:cs="Times New Roman"/>
        </w:rPr>
        <w:t>.</w:t>
      </w:r>
    </w:p>
    <w:p w:rsidR="00B164DB" w:rsidRDefault="00B164DB" w:rsidP="00B164DB">
      <w:pPr>
        <w:rPr>
          <w:rFonts w:cs="Times New Roman"/>
        </w:rPr>
      </w:pPr>
    </w:p>
    <w:p w:rsidR="002B6691" w:rsidRDefault="002B6691" w:rsidP="00B164DB">
      <w:pPr>
        <w:rPr>
          <w:rFonts w:cs="Times New Roman"/>
        </w:rPr>
      </w:pPr>
      <w:r>
        <w:rPr>
          <w:rFonts w:cs="Times New Roman"/>
        </w:rPr>
        <w:t xml:space="preserve">Kronfeld, A. (1990). </w:t>
      </w:r>
      <w:r>
        <w:rPr>
          <w:rFonts w:cs="Times New Roman"/>
          <w:i/>
        </w:rPr>
        <w:t xml:space="preserve">Reference and computation: An essay in applied philosophy of </w:t>
      </w:r>
      <w:r>
        <w:rPr>
          <w:rFonts w:cs="Times New Roman"/>
          <w:i/>
        </w:rPr>
        <w:tab/>
        <w:t>language</w:t>
      </w:r>
      <w:r>
        <w:rPr>
          <w:rFonts w:cs="Times New Roman"/>
        </w:rPr>
        <w:t>. New York, NY: Press Syndicate of the University of Cambridge</w:t>
      </w:r>
    </w:p>
    <w:p w:rsidR="002B6691" w:rsidRDefault="002B6691" w:rsidP="00B164DB">
      <w:pPr>
        <w:rPr>
          <w:rFonts w:cs="Times New Roman"/>
        </w:rPr>
      </w:pPr>
    </w:p>
    <w:p w:rsidR="002B6691" w:rsidRDefault="002B6691" w:rsidP="00B164DB">
      <w:pPr>
        <w:rPr>
          <w:rFonts w:cs="Times New Roman"/>
        </w:rPr>
      </w:pPr>
      <w:r>
        <w:rPr>
          <w:rFonts w:cs="Times New Roman"/>
        </w:rPr>
        <w:t xml:space="preserve">Flynn, A. M. (1988). Combining Sonar and Infrared Sensors for Mobile Robot </w:t>
      </w:r>
      <w:r>
        <w:rPr>
          <w:rFonts w:cs="Times New Roman"/>
        </w:rPr>
        <w:tab/>
        <w:t xml:space="preserve">Navigation. </w:t>
      </w:r>
      <w:r>
        <w:rPr>
          <w:rFonts w:cs="Times New Roman"/>
          <w:i/>
        </w:rPr>
        <w:t>The International Journal of Robotics Research, 7</w:t>
      </w:r>
      <w:r>
        <w:rPr>
          <w:rFonts w:cs="Times New Roman"/>
        </w:rPr>
        <w:t>(6), 5-14</w:t>
      </w:r>
    </w:p>
    <w:p w:rsidR="002B6691" w:rsidRDefault="002B6691" w:rsidP="00B164DB">
      <w:pPr>
        <w:rPr>
          <w:rFonts w:cs="Times New Roman"/>
        </w:rPr>
      </w:pPr>
    </w:p>
    <w:p w:rsidR="002B6691" w:rsidRDefault="002B6691" w:rsidP="00B164DB">
      <w:pPr>
        <w:rPr>
          <w:rFonts w:cs="Times New Roman"/>
        </w:rPr>
      </w:pPr>
      <w:r>
        <w:rPr>
          <w:rFonts w:cs="Times New Roman"/>
        </w:rPr>
        <w:t xml:space="preserve">Fodor, J.A. (1975). </w:t>
      </w:r>
      <w:r>
        <w:rPr>
          <w:rFonts w:cs="Times New Roman"/>
          <w:i/>
        </w:rPr>
        <w:t>The language of thought.</w:t>
      </w:r>
      <w:r>
        <w:rPr>
          <w:rFonts w:cs="Times New Roman"/>
        </w:rPr>
        <w:t xml:space="preserve"> New York, NY: Thomas Y. Crowell </w:t>
      </w:r>
      <w:r>
        <w:rPr>
          <w:rFonts w:cs="Times New Roman"/>
        </w:rPr>
        <w:tab/>
        <w:t>Company, Inc.</w:t>
      </w:r>
    </w:p>
    <w:p w:rsidR="002B6691" w:rsidRDefault="002B6691" w:rsidP="00B164DB">
      <w:pPr>
        <w:rPr>
          <w:rFonts w:cs="Times New Roman"/>
        </w:rPr>
      </w:pPr>
    </w:p>
    <w:p w:rsidR="002B6691" w:rsidRDefault="002B6691" w:rsidP="00B164DB">
      <w:pPr>
        <w:rPr>
          <w:rFonts w:cs="Times New Roman"/>
        </w:rPr>
      </w:pPr>
      <w:proofErr w:type="spellStart"/>
      <w:r>
        <w:rPr>
          <w:rFonts w:cs="Times New Roman"/>
        </w:rPr>
        <w:t>Gurevych</w:t>
      </w:r>
      <w:proofErr w:type="spellEnd"/>
      <w:r>
        <w:rPr>
          <w:rFonts w:cs="Times New Roman"/>
        </w:rPr>
        <w:t xml:space="preserve">, I., &amp; </w:t>
      </w:r>
      <w:proofErr w:type="spellStart"/>
      <w:r>
        <w:rPr>
          <w:rFonts w:cs="Times New Roman"/>
        </w:rPr>
        <w:t>Malaka</w:t>
      </w:r>
      <w:proofErr w:type="spellEnd"/>
      <w:r>
        <w:rPr>
          <w:rFonts w:cs="Times New Roman"/>
        </w:rPr>
        <w:t xml:space="preserve">, R., &amp; </w:t>
      </w:r>
      <w:proofErr w:type="spellStart"/>
      <w:r>
        <w:rPr>
          <w:rFonts w:cs="Times New Roman"/>
        </w:rPr>
        <w:t>Porzel</w:t>
      </w:r>
      <w:proofErr w:type="spellEnd"/>
      <w:r>
        <w:rPr>
          <w:rFonts w:cs="Times New Roman"/>
        </w:rPr>
        <w:t xml:space="preserve">, R., &amp; Zorn, H. (2003). </w:t>
      </w:r>
      <w:r w:rsidR="00BE4458">
        <w:rPr>
          <w:rFonts w:cs="Times New Roman"/>
        </w:rPr>
        <w:t xml:space="preserve">Semantic coherence </w:t>
      </w:r>
      <w:r w:rsidR="00BE4458">
        <w:rPr>
          <w:rFonts w:cs="Times New Roman"/>
        </w:rPr>
        <w:tab/>
        <w:t>scoring using an ontology. Proceedings of HLT-</w:t>
      </w:r>
      <w:r>
        <w:rPr>
          <w:rFonts w:cs="Times New Roman"/>
        </w:rPr>
        <w:t>NAACL 2003. Edmonton</w:t>
      </w:r>
    </w:p>
    <w:p w:rsidR="002B6691" w:rsidRDefault="002B6691" w:rsidP="00B164DB">
      <w:pPr>
        <w:rPr>
          <w:rFonts w:cs="Times New Roman"/>
        </w:rPr>
      </w:pPr>
    </w:p>
    <w:p w:rsidR="002B6691" w:rsidRDefault="002B6691" w:rsidP="00B164DB">
      <w:pPr>
        <w:rPr>
          <w:rFonts w:cs="Times New Roman"/>
        </w:rPr>
      </w:pPr>
      <w:r>
        <w:rPr>
          <w:rFonts w:cs="Times New Roman"/>
          <w:i/>
        </w:rPr>
        <w:t xml:space="preserve">Image Processing Toolbox: </w:t>
      </w:r>
      <w:r w:rsidRPr="000A496D">
        <w:rPr>
          <w:rFonts w:cs="Times New Roman"/>
          <w:i/>
        </w:rPr>
        <w:t>Color-Based Segmentation Using K-Means Clustering</w:t>
      </w:r>
      <w:r>
        <w:rPr>
          <w:rFonts w:cs="Times New Roman"/>
        </w:rPr>
        <w:t xml:space="preserve">. </w:t>
      </w:r>
      <w:r>
        <w:rPr>
          <w:rFonts w:cs="Times New Roman"/>
        </w:rPr>
        <w:tab/>
        <w:t xml:space="preserve">Retrieved from </w:t>
      </w:r>
      <w:r>
        <w:rPr>
          <w:rFonts w:cs="Times New Roman"/>
        </w:rPr>
        <w:tab/>
      </w:r>
      <w:r w:rsidRPr="000A496D">
        <w:rPr>
          <w:rFonts w:cs="Times New Roman"/>
        </w:rPr>
        <w:t>http://www.mathworks.com/products/image/demos.html?file=/products/demos</w:t>
      </w:r>
      <w:r>
        <w:rPr>
          <w:rFonts w:cs="Times New Roman"/>
        </w:rPr>
        <w:tab/>
      </w:r>
      <w:r w:rsidRPr="000A496D">
        <w:rPr>
          <w:rFonts w:cs="Times New Roman"/>
        </w:rPr>
        <w:t>/shipping/images/ipexhistology.html</w:t>
      </w:r>
    </w:p>
    <w:p w:rsidR="002B6691" w:rsidRDefault="002B6691" w:rsidP="00B164DB">
      <w:pPr>
        <w:rPr>
          <w:rFonts w:cs="Times New Roman"/>
        </w:rPr>
      </w:pPr>
    </w:p>
    <w:p w:rsidR="002B6691" w:rsidRDefault="002B6691" w:rsidP="00B164DB">
      <w:pPr>
        <w:rPr>
          <w:rFonts w:cs="Times New Roman"/>
        </w:rPr>
      </w:pPr>
      <w:proofErr w:type="spellStart"/>
      <w:r>
        <w:rPr>
          <w:rFonts w:cs="Times New Roman"/>
        </w:rPr>
        <w:t>Lauria</w:t>
      </w:r>
      <w:proofErr w:type="spellEnd"/>
      <w:r>
        <w:rPr>
          <w:rFonts w:cs="Times New Roman"/>
        </w:rPr>
        <w:t xml:space="preserve">, S., &amp; </w:t>
      </w:r>
      <w:proofErr w:type="spellStart"/>
      <w:r>
        <w:rPr>
          <w:rFonts w:cs="Times New Roman"/>
        </w:rPr>
        <w:t>Bugmann</w:t>
      </w:r>
      <w:proofErr w:type="spellEnd"/>
      <w:r>
        <w:rPr>
          <w:rFonts w:cs="Times New Roman"/>
        </w:rPr>
        <w:t xml:space="preserve">, G., &amp; </w:t>
      </w:r>
      <w:proofErr w:type="spellStart"/>
      <w:r>
        <w:rPr>
          <w:rFonts w:cs="Times New Roman"/>
        </w:rPr>
        <w:t>Kyriacou</w:t>
      </w:r>
      <w:proofErr w:type="spellEnd"/>
      <w:r>
        <w:rPr>
          <w:rFonts w:cs="Times New Roman"/>
        </w:rPr>
        <w:t xml:space="preserve">, T., &amp; Klein, E. (2002). Mobile robot </w:t>
      </w:r>
      <w:r>
        <w:rPr>
          <w:rFonts w:cs="Times New Roman"/>
        </w:rPr>
        <w:tab/>
        <w:t xml:space="preserve">programming using natural language. </w:t>
      </w:r>
      <w:r>
        <w:rPr>
          <w:rFonts w:cs="Times New Roman"/>
          <w:i/>
        </w:rPr>
        <w:t>Robotics and Autonomous Systems. 38</w:t>
      </w:r>
      <w:r>
        <w:rPr>
          <w:rFonts w:cs="Times New Roman"/>
        </w:rPr>
        <w:t xml:space="preserve">, </w:t>
      </w:r>
      <w:r>
        <w:rPr>
          <w:rFonts w:cs="Times New Roman"/>
        </w:rPr>
        <w:tab/>
        <w:t>171-181</w:t>
      </w:r>
    </w:p>
    <w:p w:rsidR="005D52C2" w:rsidRDefault="005D52C2" w:rsidP="00B164DB">
      <w:pPr>
        <w:rPr>
          <w:rFonts w:cs="Times New Roman"/>
        </w:rPr>
      </w:pPr>
    </w:p>
    <w:p w:rsidR="005D52C2" w:rsidRDefault="005D52C2" w:rsidP="00B164DB">
      <w:pPr>
        <w:rPr>
          <w:rFonts w:cs="Times New Roman"/>
        </w:rPr>
      </w:pPr>
      <w:r>
        <w:rPr>
          <w:rFonts w:cs="Times New Roman"/>
        </w:rPr>
        <w:t xml:space="preserve">Minton, J., &amp; Rieksts, O. (2011). </w:t>
      </w:r>
      <w:r w:rsidR="0073711B">
        <w:rPr>
          <w:rFonts w:cs="Times New Roman"/>
        </w:rPr>
        <w:t xml:space="preserve">Steps towards developing an intelligent robotics </w:t>
      </w:r>
      <w:r w:rsidR="0073711B">
        <w:rPr>
          <w:rFonts w:cs="Times New Roman"/>
        </w:rPr>
        <w:tab/>
        <w:t>course. Proceedings from PACISE 2011, Shippensburg PA</w:t>
      </w:r>
    </w:p>
    <w:p w:rsidR="002B6691" w:rsidRDefault="002B6691" w:rsidP="00B164DB">
      <w:pPr>
        <w:rPr>
          <w:rFonts w:cs="Times New Roman"/>
        </w:rPr>
      </w:pPr>
    </w:p>
    <w:p w:rsidR="002B6691" w:rsidRDefault="002B6691" w:rsidP="002B6691">
      <w:pPr>
        <w:rPr>
          <w:rFonts w:cs="Times New Roman"/>
        </w:rPr>
      </w:pPr>
      <w:proofErr w:type="spellStart"/>
      <w:r>
        <w:rPr>
          <w:rFonts w:cs="Times New Roman"/>
        </w:rPr>
        <w:t>Roos</w:t>
      </w:r>
      <w:proofErr w:type="spellEnd"/>
      <w:r>
        <w:rPr>
          <w:rFonts w:cs="Times New Roman"/>
        </w:rPr>
        <w:t xml:space="preserve">, N., &amp; Vogt, P., &amp; </w:t>
      </w:r>
      <w:proofErr w:type="spellStart"/>
      <w:r>
        <w:rPr>
          <w:rFonts w:cs="Times New Roman"/>
        </w:rPr>
        <w:t>Wiesman</w:t>
      </w:r>
      <w:proofErr w:type="spellEnd"/>
      <w:r>
        <w:rPr>
          <w:rFonts w:cs="Times New Roman"/>
        </w:rPr>
        <w:t xml:space="preserve">, F. (2002). </w:t>
      </w:r>
      <w:r w:rsidR="00BE4458">
        <w:rPr>
          <w:rFonts w:cs="Times New Roman"/>
        </w:rPr>
        <w:t xml:space="preserve">Automatic ontology mapping for agent </w:t>
      </w:r>
      <w:r w:rsidR="00BE4458">
        <w:rPr>
          <w:rFonts w:cs="Times New Roman"/>
        </w:rPr>
        <w:tab/>
        <w:t xml:space="preserve">communication. </w:t>
      </w:r>
      <w:r>
        <w:rPr>
          <w:rFonts w:cs="Times New Roman"/>
        </w:rPr>
        <w:t>Proce</w:t>
      </w:r>
      <w:r w:rsidR="00BE4458">
        <w:rPr>
          <w:rFonts w:cs="Times New Roman"/>
        </w:rPr>
        <w:t xml:space="preserve">edings from AAMAS’02. Bologna, </w:t>
      </w:r>
      <w:r>
        <w:rPr>
          <w:rFonts w:cs="Times New Roman"/>
        </w:rPr>
        <w:t>Italy</w:t>
      </w:r>
    </w:p>
    <w:p w:rsidR="002B6691" w:rsidRDefault="002B6691" w:rsidP="00B164DB">
      <w:pPr>
        <w:rPr>
          <w:rFonts w:cs="Times New Roman"/>
        </w:rPr>
      </w:pPr>
    </w:p>
    <w:p w:rsidR="001B6F5A" w:rsidRDefault="00310403" w:rsidP="00310403">
      <w:pPr>
        <w:rPr>
          <w:rFonts w:cs="Times New Roman"/>
        </w:rPr>
      </w:pPr>
      <w:r w:rsidRPr="00310403">
        <w:rPr>
          <w:rFonts w:cs="Times New Roman"/>
        </w:rPr>
        <w:t>Shapiro, L. G., &amp; St</w:t>
      </w:r>
      <w:r>
        <w:rPr>
          <w:rFonts w:cs="Times New Roman"/>
        </w:rPr>
        <w:t xml:space="preserve">ockman, G. C. (2001). Computer </w:t>
      </w:r>
      <w:proofErr w:type="spellStart"/>
      <w:r>
        <w:rPr>
          <w:rFonts w:cs="Times New Roman"/>
        </w:rPr>
        <w:t>V</w:t>
      </w:r>
      <w:r w:rsidRPr="00310403">
        <w:rPr>
          <w:rFonts w:cs="Times New Roman"/>
        </w:rPr>
        <w:t>isión</w:t>
      </w:r>
      <w:proofErr w:type="spellEnd"/>
      <w:r w:rsidRPr="00310403">
        <w:rPr>
          <w:rFonts w:cs="Times New Roman"/>
        </w:rPr>
        <w:t xml:space="preserve">. Prentice Hall. Retrieved </w:t>
      </w:r>
      <w:r>
        <w:rPr>
          <w:rFonts w:cs="Times New Roman"/>
        </w:rPr>
        <w:tab/>
      </w:r>
      <w:r w:rsidRPr="00310403">
        <w:rPr>
          <w:rFonts w:cs="Times New Roman"/>
        </w:rPr>
        <w:t xml:space="preserve">from </w:t>
      </w:r>
      <w:hyperlink r:id="rId23" w:history="1">
        <w:r w:rsidRPr="00B862E4">
          <w:rPr>
            <w:rStyle w:val="Hyperlink"/>
            <w:rFonts w:cs="Times New Roman"/>
          </w:rPr>
          <w:t>http://www.cse.msu.edu/~stockman/Book/</w:t>
        </w:r>
      </w:hyperlink>
      <w:r w:rsidRPr="00310403">
        <w:rPr>
          <w:rFonts w:cs="Times New Roman"/>
        </w:rPr>
        <w:t>.</w:t>
      </w:r>
    </w:p>
    <w:p w:rsidR="000530B3" w:rsidRDefault="000530B3" w:rsidP="00310403">
      <w:pPr>
        <w:rPr>
          <w:rFonts w:cs="Times New Roman"/>
        </w:rPr>
      </w:pPr>
    </w:p>
    <w:p w:rsidR="002B6691" w:rsidRDefault="002B6691" w:rsidP="002B6691">
      <w:pPr>
        <w:rPr>
          <w:rFonts w:cs="Times New Roman"/>
        </w:rPr>
      </w:pPr>
      <w:r>
        <w:rPr>
          <w:rFonts w:cs="Times New Roman"/>
        </w:rPr>
        <w:t xml:space="preserve">Simmons, R. (1970). Natural language question answering systems. </w:t>
      </w:r>
      <w:r w:rsidRPr="007C24F3">
        <w:rPr>
          <w:rFonts w:cs="Times New Roman"/>
          <w:i/>
        </w:rPr>
        <w:t xml:space="preserve">Communications </w:t>
      </w:r>
      <w:r>
        <w:rPr>
          <w:rFonts w:cs="Times New Roman"/>
          <w:i/>
        </w:rPr>
        <w:tab/>
      </w:r>
      <w:r w:rsidRPr="007C24F3">
        <w:rPr>
          <w:rFonts w:cs="Times New Roman"/>
          <w:i/>
        </w:rPr>
        <w:t>of the ACM</w:t>
      </w:r>
      <w:r>
        <w:rPr>
          <w:rFonts w:cs="Times New Roman"/>
        </w:rPr>
        <w:t>, 13(1), 15-30</w:t>
      </w:r>
    </w:p>
    <w:p w:rsidR="002B6691" w:rsidRDefault="002B6691" w:rsidP="00310403">
      <w:pPr>
        <w:rPr>
          <w:rFonts w:cs="Times New Roman"/>
        </w:rPr>
      </w:pPr>
    </w:p>
    <w:p w:rsidR="007173D3" w:rsidRDefault="000530B3" w:rsidP="00310403">
      <w:pPr>
        <w:rPr>
          <w:rFonts w:cs="Times New Roman"/>
        </w:rPr>
      </w:pPr>
      <w:proofErr w:type="spellStart"/>
      <w:r>
        <w:rPr>
          <w:rFonts w:cs="Times New Roman"/>
        </w:rPr>
        <w:t>Sridharan</w:t>
      </w:r>
      <w:proofErr w:type="spellEnd"/>
      <w:r>
        <w:rPr>
          <w:rFonts w:cs="Times New Roman"/>
        </w:rPr>
        <w:t xml:space="preserve">, M., &amp; Stone, P. (2009). Color learning and illumination invariance on </w:t>
      </w:r>
      <w:r>
        <w:rPr>
          <w:rFonts w:cs="Times New Roman"/>
        </w:rPr>
        <w:tab/>
        <w:t xml:space="preserve">mobile robots: A survey. </w:t>
      </w:r>
      <w:r>
        <w:rPr>
          <w:rFonts w:cs="Times New Roman"/>
          <w:i/>
        </w:rPr>
        <w:t>Robotics and Autonomous Systems. 57</w:t>
      </w:r>
      <w:r w:rsidR="002B6691">
        <w:rPr>
          <w:rFonts w:cs="Times New Roman"/>
        </w:rPr>
        <w:t xml:space="preserve">, 629-644 </w:t>
      </w:r>
    </w:p>
    <w:p w:rsidR="007173D3" w:rsidRPr="000A496D" w:rsidRDefault="007173D3" w:rsidP="000A496D">
      <w:pPr>
        <w:rPr>
          <w:rFonts w:cs="Times New Roman"/>
          <w:color w:val="000080"/>
          <w:u w:val="single"/>
        </w:rPr>
      </w:pPr>
    </w:p>
    <w:p w:rsidR="000A496D" w:rsidRDefault="000A496D" w:rsidP="000A496D">
      <w:pPr>
        <w:rPr>
          <w:rFonts w:cs="Times New Roman"/>
        </w:rPr>
      </w:pPr>
    </w:p>
    <w:p w:rsidR="000A496D" w:rsidRDefault="000A496D" w:rsidP="000A496D">
      <w:pPr>
        <w:rPr>
          <w:rFonts w:cs="Times New Roman"/>
        </w:rPr>
      </w:pPr>
    </w:p>
    <w:p w:rsidR="000A496D" w:rsidRDefault="000A496D" w:rsidP="000A496D">
      <w:pPr>
        <w:rPr>
          <w:rFonts w:cs="Times New Roman"/>
        </w:rPr>
      </w:pPr>
    </w:p>
    <w:p w:rsidR="000A496D" w:rsidRPr="000A496D" w:rsidRDefault="000A496D" w:rsidP="000A496D">
      <w:pPr>
        <w:rPr>
          <w:rFonts w:cs="Times New Roman"/>
        </w:rPr>
      </w:pPr>
    </w:p>
    <w:p w:rsidR="000A496D" w:rsidRPr="000A496D" w:rsidRDefault="000A496D" w:rsidP="000A496D">
      <w:pPr>
        <w:rPr>
          <w:rFonts w:cs="Times New Roman"/>
        </w:rPr>
      </w:pPr>
    </w:p>
    <w:sectPr w:rsidR="000A496D" w:rsidRPr="000A496D" w:rsidSect="00D67AE7">
      <w:footerReference w:type="default" r:id="rId24"/>
      <w:pgSz w:w="12240" w:h="15840"/>
      <w:pgMar w:top="1800" w:right="1800" w:bottom="1800" w:left="216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fej" w:date="2011-04-14T15:57:00Z" w:initials="f">
    <w:p w:rsidR="00B736BC" w:rsidRDefault="00B736BC">
      <w:pPr>
        <w:pStyle w:val="CommentText"/>
      </w:pPr>
      <w:bookmarkStart w:id="1" w:name="_GoBack"/>
      <w:bookmarkEnd w:id="1"/>
      <w:r>
        <w:rPr>
          <w:rStyle w:val="CommentReference"/>
        </w:rPr>
        <w:annotationRef/>
      </w:r>
      <w:r>
        <w:t>New section</w:t>
      </w:r>
    </w:p>
  </w:comment>
  <w:comment w:id="4" w:author="ffej" w:date="2011-04-14T15:57:00Z" w:initials="f">
    <w:p w:rsidR="00B736BC" w:rsidRDefault="00B736BC">
      <w:pPr>
        <w:pStyle w:val="CommentText"/>
      </w:pPr>
      <w:r>
        <w:rPr>
          <w:rStyle w:val="CommentReference"/>
        </w:rPr>
        <w:annotationRef/>
      </w:r>
      <w:r>
        <w:t>New section</w:t>
      </w:r>
    </w:p>
  </w:comment>
  <w:comment w:id="7" w:author="ffej" w:date="2011-04-14T15:57:00Z" w:initials="f">
    <w:p w:rsidR="00B736BC" w:rsidRDefault="00B736BC">
      <w:pPr>
        <w:pStyle w:val="CommentText"/>
      </w:pPr>
      <w:r>
        <w:rPr>
          <w:rStyle w:val="CommentReference"/>
        </w:rPr>
        <w:annotationRef/>
      </w:r>
      <w:r>
        <w:t xml:space="preserve">I was </w:t>
      </w:r>
      <w:proofErr w:type="spellStart"/>
      <w:r>
        <w:t>to</w:t>
      </w:r>
      <w:proofErr w:type="spellEnd"/>
      <w:r>
        <w:t xml:space="preserve"> tired to put this in and it will probably change after your edits anyway</w:t>
      </w:r>
    </w:p>
  </w:comment>
  <w:comment w:id="8" w:author="OSK" w:date="2011-04-14T15:57:00Z" w:initials="OJR">
    <w:p w:rsidR="00B736BC" w:rsidRDefault="00B736BC">
      <w:pPr>
        <w:pStyle w:val="CommentText"/>
      </w:pPr>
      <w:r>
        <w:rPr>
          <w:rStyle w:val="CommentReference"/>
        </w:rPr>
        <w:annotationRef/>
      </w:r>
      <w:r>
        <w:t xml:space="preserve">Somewhere you want  to say that what you are describing is not a fully functional system, but a </w:t>
      </w:r>
      <w:proofErr w:type="spellStart"/>
      <w:r>
        <w:t>fremework</w:t>
      </w:r>
      <w:proofErr w:type="spellEnd"/>
      <w:r>
        <w:t xml:space="preserve"> for such.  Some parts are indeed fully functional.  Others are in various stages of development.</w:t>
      </w:r>
    </w:p>
  </w:comment>
  <w:comment w:id="9" w:author="OSK" w:date="2011-04-14T20:43:00Z" w:initials="OJR">
    <w:p w:rsidR="007D71E9" w:rsidRDefault="007D71E9">
      <w:pPr>
        <w:pStyle w:val="CommentText"/>
      </w:pPr>
      <w:r>
        <w:rPr>
          <w:rStyle w:val="CommentReference"/>
        </w:rPr>
        <w:annotationRef/>
      </w:r>
      <w:r>
        <w:t xml:space="preserve">Adding to the above comment:  Perhaps say you are describing both a blueprint - since what you are describing is the design of such a system - as well as a framework - since you are describing many </w:t>
      </w:r>
      <w:r w:rsidR="00FA5DD6">
        <w:t xml:space="preserve">parts of the design what are in place and fully </w:t>
      </w:r>
      <w:r w:rsidR="00FA5DD6">
        <w:t>functional.</w:t>
      </w:r>
    </w:p>
  </w:comment>
  <w:comment w:id="10" w:author="OSK" w:date="2011-04-14T20:39:00Z" w:initials="OJR">
    <w:p w:rsidR="007D71E9" w:rsidRDefault="007D71E9">
      <w:pPr>
        <w:pStyle w:val="CommentText"/>
      </w:pPr>
      <w:r>
        <w:rPr>
          <w:rStyle w:val="CommentReference"/>
        </w:rPr>
        <w:annotationRef/>
      </w:r>
      <w:r>
        <w:t>This would be a good place to put the material of the above comment.  Then start a new paragraph with "This thesis first discusses . . "</w:t>
      </w:r>
    </w:p>
  </w:comment>
  <w:comment w:id="11" w:author="OSK" w:date="2011-04-14T20:17:00Z" w:initials="OJR">
    <w:p w:rsidR="002832A2" w:rsidRDefault="002832A2">
      <w:pPr>
        <w:pStyle w:val="CommentText"/>
      </w:pPr>
      <w:r>
        <w:rPr>
          <w:rStyle w:val="CommentReference"/>
        </w:rPr>
        <w:annotationRef/>
      </w:r>
      <w:r>
        <w:t>Do you mean ONLY SOME PORTION?  If NO PORTION returns, then how can there be ANY distance measure, let alone a greater one?</w:t>
      </w:r>
    </w:p>
  </w:comment>
  <w:comment w:id="12" w:author="OSK" w:date="2011-04-14T20:18:00Z" w:initials="OJR">
    <w:p w:rsidR="002832A2" w:rsidRDefault="002832A2">
      <w:pPr>
        <w:pStyle w:val="CommentText"/>
      </w:pPr>
      <w:r>
        <w:rPr>
          <w:rStyle w:val="CommentReference"/>
        </w:rPr>
        <w:annotationRef/>
      </w:r>
      <w:r>
        <w:t>Best to give two sentences - one for each of the two cases depicted</w:t>
      </w:r>
    </w:p>
  </w:comment>
  <w:comment w:id="14" w:author="ffej" w:date="2011-04-14T15:57:00Z" w:initials="f">
    <w:p w:rsidR="00B736BC" w:rsidRDefault="00B736BC">
      <w:pPr>
        <w:pStyle w:val="CommentText"/>
      </w:pPr>
      <w:r>
        <w:rPr>
          <w:rStyle w:val="CommentReference"/>
        </w:rPr>
        <w:annotationRef/>
      </w:r>
      <w:r>
        <w:t>New figure</w:t>
      </w:r>
    </w:p>
  </w:comment>
  <w:comment w:id="21" w:author="OSK" w:date="2011-04-14T20:29:00Z" w:initials="OJR">
    <w:p w:rsidR="0097144E" w:rsidRDefault="0097144E">
      <w:pPr>
        <w:pStyle w:val="CommentText"/>
      </w:pPr>
      <w:r>
        <w:rPr>
          <w:rStyle w:val="CommentReference"/>
        </w:rPr>
        <w:annotationRef/>
      </w:r>
      <w:r>
        <w:t>Why do Figures 2.6 &amp; 2.6 have blank spaces?  And why are there TWO 2.6's?</w:t>
      </w:r>
    </w:p>
  </w:comment>
  <w:comment w:id="27" w:author="OSK" w:date="2011-04-14T20:08:00Z" w:initials="OJR">
    <w:p w:rsidR="005325ED" w:rsidRDefault="005325ED">
      <w:pPr>
        <w:pStyle w:val="CommentText"/>
      </w:pPr>
      <w:r>
        <w:rPr>
          <w:rStyle w:val="CommentReference"/>
        </w:rPr>
        <w:annotationRef/>
      </w:r>
      <w:r>
        <w:t xml:space="preserve">Somewhere n this chapter it would be good to put Figures 2, 3, 4, &amp; 5 from the PACISE paper and/or some of the figures from the PACISE </w:t>
      </w:r>
      <w:proofErr w:type="spellStart"/>
      <w:r>
        <w:t>ppt</w:t>
      </w:r>
      <w:proofErr w:type="spellEnd"/>
      <w:r>
        <w:t xml:space="preserve"> presentation.</w:t>
      </w:r>
    </w:p>
  </w:comment>
  <w:comment w:id="31" w:author="OSK" w:date="2011-04-14T19:31:00Z" w:initials="OJR">
    <w:p w:rsidR="00B736BC" w:rsidRDefault="00B736BC">
      <w:pPr>
        <w:pStyle w:val="CommentText"/>
      </w:pPr>
      <w:r>
        <w:rPr>
          <w:rStyle w:val="CommentReference"/>
        </w:rPr>
        <w:annotationRef/>
      </w:r>
      <w:r>
        <w:t>Don't forget to fill in</w:t>
      </w:r>
    </w:p>
  </w:comment>
  <w:comment w:id="32" w:author="OSK" w:date="2011-04-14T19:32:00Z" w:initials="OJR">
    <w:p w:rsidR="00B736BC" w:rsidRDefault="00B736BC">
      <w:pPr>
        <w:pStyle w:val="CommentText"/>
      </w:pPr>
      <w:r>
        <w:rPr>
          <w:rStyle w:val="CommentReference"/>
        </w:rPr>
        <w:annotationRef/>
      </w:r>
      <w:r>
        <w:t>Don't forget</w:t>
      </w:r>
    </w:p>
  </w:comment>
  <w:comment w:id="33" w:author="OSK" w:date="2011-04-14T19:33:00Z" w:initials="OJR">
    <w:p w:rsidR="00B736BC" w:rsidRDefault="00B736BC">
      <w:pPr>
        <w:pStyle w:val="CommentText"/>
      </w:pPr>
      <w:r>
        <w:rPr>
          <w:rStyle w:val="CommentReference"/>
        </w:rPr>
        <w:annotationRef/>
      </w:r>
      <w:r>
        <w:t>And this one</w:t>
      </w:r>
    </w:p>
  </w:comment>
  <w:comment w:id="36" w:author="OSK" w:date="2011-04-14T19:35:00Z" w:initials="OJR">
    <w:p w:rsidR="00B736BC" w:rsidRDefault="00B736BC">
      <w:pPr>
        <w:pStyle w:val="CommentText"/>
      </w:pPr>
      <w:r>
        <w:rPr>
          <w:rStyle w:val="CommentReference"/>
        </w:rPr>
        <w:annotationRef/>
      </w:r>
      <w:r>
        <w:t>Usually the URL of a web site needs to be given.  What does the style manual say?</w:t>
      </w:r>
    </w:p>
  </w:comment>
  <w:comment w:id="50" w:author="KU" w:date="2011-04-14T16:09:00Z" w:initials="K">
    <w:p w:rsidR="00B736BC" w:rsidRDefault="00B736BC">
      <w:pPr>
        <w:pStyle w:val="CommentText"/>
      </w:pPr>
      <w:r>
        <w:rPr>
          <w:rStyle w:val="CommentReference"/>
        </w:rPr>
        <w:annotationRef/>
      </w:r>
      <w:r>
        <w:t>OR: that are required for conceptual completeness</w:t>
      </w:r>
    </w:p>
  </w:comment>
  <w:comment w:id="60" w:author="KU" w:date="2011-04-14T16:19:00Z" w:initials="K">
    <w:p w:rsidR="00B736BC" w:rsidRDefault="00B736BC">
      <w:pPr>
        <w:pStyle w:val="CommentText"/>
      </w:pPr>
      <w:r>
        <w:rPr>
          <w:rStyle w:val="CommentReference"/>
        </w:rPr>
        <w:annotationRef/>
      </w:r>
      <w:r>
        <w:t>Here “this” is needed to distinguish between yourself and Fodor, who is also a researcher</w:t>
      </w:r>
    </w:p>
  </w:comment>
  <w:comment w:id="63" w:author="KU" w:date="2011-04-14T16:20:00Z" w:initials="K">
    <w:p w:rsidR="00B736BC" w:rsidRDefault="00B736BC">
      <w:pPr>
        <w:pStyle w:val="CommentText"/>
      </w:pPr>
      <w:r>
        <w:rPr>
          <w:rStyle w:val="CommentReference"/>
        </w:rPr>
        <w:annotationRef/>
      </w:r>
      <w:r>
        <w:t>Do you mean “objects of language”?  If not, I am somewhat confused</w:t>
      </w:r>
    </w:p>
  </w:comment>
  <w:comment w:id="64" w:author="ffej" w:date="2011-04-14T15:57:00Z" w:initials="f">
    <w:p w:rsidR="00B736BC" w:rsidRDefault="00B736BC">
      <w:pPr>
        <w:pStyle w:val="CommentText"/>
      </w:pPr>
      <w:r>
        <w:rPr>
          <w:rStyle w:val="CommentReference"/>
        </w:rPr>
        <w:annotationRef/>
      </w:r>
      <w:r>
        <w:t>Check again if you can, check to make sure your suggestions from the last draft</w:t>
      </w:r>
    </w:p>
  </w:comment>
  <w:comment w:id="69" w:author="KU" w:date="2011-04-14T15:57:00Z" w:initials="K">
    <w:p w:rsidR="00B736BC" w:rsidRDefault="00B736BC">
      <w:pPr>
        <w:pStyle w:val="CommentText"/>
      </w:pPr>
      <w:r>
        <w:rPr>
          <w:rStyle w:val="CommentReference"/>
        </w:rPr>
        <w:annotationRef/>
      </w:r>
      <w:r>
        <w:t>Previously you talked about both words and concepts.  And what does the next sentence mean?  Try to restate these two sentences.</w:t>
      </w:r>
    </w:p>
  </w:comment>
  <w:comment w:id="83" w:author="KU" w:date="2011-04-14T15:57:00Z" w:initials="K">
    <w:p w:rsidR="00B736BC" w:rsidRDefault="00B736BC">
      <w:pPr>
        <w:pStyle w:val="CommentText"/>
      </w:pPr>
      <w:r>
        <w:rPr>
          <w:rStyle w:val="CommentReference"/>
        </w:rPr>
        <w:annotationRef/>
      </w:r>
      <w:r>
        <w:t xml:space="preserve">The two uses of the phrase </w:t>
      </w:r>
      <w:r w:rsidRPr="002E0328">
        <w:rPr>
          <w:i/>
        </w:rPr>
        <w:t>other concepts</w:t>
      </w:r>
      <w:r>
        <w:t xml:space="preserve"> create confusion about which is the </w:t>
      </w:r>
      <w:r w:rsidRPr="002E0328">
        <w:rPr>
          <w:i/>
        </w:rPr>
        <w:t>other</w:t>
      </w:r>
      <w:r>
        <w:t>.</w:t>
      </w:r>
    </w:p>
  </w:comment>
  <w:comment w:id="92" w:author="KU" w:date="2011-04-14T15:57:00Z" w:initials="K">
    <w:p w:rsidR="00B736BC" w:rsidRDefault="00B736BC">
      <w:pPr>
        <w:pStyle w:val="CommentText"/>
      </w:pPr>
      <w:r>
        <w:rPr>
          <w:rStyle w:val="CommentReference"/>
        </w:rPr>
        <w:annotationRef/>
      </w:r>
      <w:r>
        <w:t>This phrase is confusing.  What does it mean?</w:t>
      </w:r>
    </w:p>
  </w:comment>
  <w:comment w:id="97" w:author="KU" w:date="2011-04-14T15:57:00Z" w:initials="K">
    <w:p w:rsidR="00B736BC" w:rsidRDefault="00B736BC">
      <w:pPr>
        <w:pStyle w:val="CommentText"/>
      </w:pPr>
      <w:r>
        <w:rPr>
          <w:rStyle w:val="CommentReference"/>
        </w:rPr>
        <w:annotationRef/>
      </w:r>
      <w:r>
        <w:t>Addendum is something that is tacked on, not an integral added component</w:t>
      </w:r>
    </w:p>
  </w:comment>
  <w:comment w:id="100" w:author="KU" w:date="2011-04-14T16:16:00Z" w:initials="K">
    <w:p w:rsidR="00B736BC" w:rsidRDefault="00B736BC">
      <w:pPr>
        <w:pStyle w:val="CommentText"/>
      </w:pPr>
      <w:r>
        <w:rPr>
          <w:rStyle w:val="CommentReference"/>
        </w:rPr>
        <w:annotationRef/>
      </w:r>
      <w:r>
        <w:t>It may be that your practice of placing words found in a sentence in quote marks is, after all, the best way to handle this, since we have concepts being rendered in italics.</w:t>
      </w:r>
    </w:p>
  </w:comment>
  <w:comment w:id="119" w:author="ffej" w:date="2011-04-14T15:57:00Z" w:initials="f">
    <w:p w:rsidR="00B736BC" w:rsidRDefault="00B736BC">
      <w:pPr>
        <w:pStyle w:val="CommentText"/>
      </w:pPr>
      <w:r>
        <w:rPr>
          <w:rStyle w:val="CommentReference"/>
        </w:rPr>
        <w:annotationRef/>
      </w:r>
      <w:r>
        <w:t>New figure</w:t>
      </w:r>
    </w:p>
  </w:comment>
  <w:comment w:id="123" w:author="OSK" w:date="2011-04-14T15:57:00Z" w:initials="OJR">
    <w:p w:rsidR="00B736BC" w:rsidRDefault="00B736BC">
      <w:pPr>
        <w:pStyle w:val="CommentText"/>
      </w:pPr>
      <w:r>
        <w:rPr>
          <w:rStyle w:val="CommentReference"/>
        </w:rPr>
        <w:annotationRef/>
      </w:r>
      <w:r>
        <w:t>Footnotes needed here</w:t>
      </w:r>
    </w:p>
  </w:comment>
  <w:comment w:id="124" w:author="ffej" w:date="2011-04-14T15:57:00Z" w:initials="f">
    <w:p w:rsidR="00B736BC" w:rsidRDefault="00B736BC">
      <w:pPr>
        <w:pStyle w:val="CommentText"/>
      </w:pPr>
      <w:r>
        <w:rPr>
          <w:rStyle w:val="CommentReference"/>
        </w:rPr>
        <w:annotationRef/>
      </w:r>
      <w:r>
        <w:t>New section</w:t>
      </w:r>
    </w:p>
  </w:comment>
  <w:comment w:id="125" w:author="OSK" w:date="2011-04-14T15:57:00Z" w:initials="OJR">
    <w:p w:rsidR="00B736BC" w:rsidRDefault="00B736BC">
      <w:pPr>
        <w:pStyle w:val="CommentText"/>
      </w:pPr>
      <w:r>
        <w:rPr>
          <w:rStyle w:val="CommentReference"/>
        </w:rPr>
        <w:annotationRef/>
      </w:r>
      <w:r>
        <w:t>Rephrase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3AF" w:rsidRDefault="001843AF">
      <w:r>
        <w:separator/>
      </w:r>
    </w:p>
    <w:p w:rsidR="001843AF" w:rsidRDefault="001843AF"/>
  </w:endnote>
  <w:endnote w:type="continuationSeparator" w:id="0">
    <w:p w:rsidR="001843AF" w:rsidRDefault="001843AF">
      <w:r>
        <w:continuationSeparator/>
      </w:r>
    </w:p>
    <w:p w:rsidR="001843AF" w:rsidRDefault="001843A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6BC" w:rsidRDefault="00B736BC">
    <w:pPr>
      <w:pStyle w:val="Footer"/>
      <w:jc w:val="center"/>
    </w:pPr>
    <w:fldSimple w:instr=" PAGE ">
      <w:r w:rsidR="00FA5DD6">
        <w:rPr>
          <w:noProof/>
        </w:rPr>
        <w:t>1</w:t>
      </w:r>
    </w:fldSimple>
  </w:p>
  <w:p w:rsidR="00B736BC" w:rsidRDefault="00B736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6BC" w:rsidRDefault="00B736BC">
    <w:pPr>
      <w:pStyle w:val="Footer"/>
      <w:jc w:val="center"/>
    </w:pPr>
    <w:fldSimple w:instr=" PAGE ">
      <w:r w:rsidR="007D71E9">
        <w:rPr>
          <w:noProof/>
        </w:rPr>
        <w:t>28</w:t>
      </w:r>
    </w:fldSimple>
  </w:p>
  <w:p w:rsidR="00B736BC" w:rsidRDefault="00B736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6BC" w:rsidRDefault="00B736BC">
    <w:pPr>
      <w:pStyle w:val="Footer"/>
      <w:jc w:val="center"/>
    </w:pPr>
    <w:fldSimple w:instr=" PAGE ">
      <w:r w:rsidR="007D71E9">
        <w:rPr>
          <w:noProof/>
        </w:rPr>
        <w:t>53</w:t>
      </w:r>
    </w:fldSimple>
  </w:p>
  <w:p w:rsidR="00B736BC" w:rsidRDefault="00B736BC">
    <w:pPr>
      <w:pStyle w:val="Footer"/>
    </w:pPr>
  </w:p>
  <w:p w:rsidR="00B736BC" w:rsidRDefault="00B736B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3AF" w:rsidRDefault="001843AF">
      <w:r>
        <w:separator/>
      </w:r>
    </w:p>
    <w:p w:rsidR="001843AF" w:rsidRDefault="001843AF"/>
  </w:footnote>
  <w:footnote w:type="continuationSeparator" w:id="0">
    <w:p w:rsidR="001843AF" w:rsidRDefault="001843AF">
      <w:r>
        <w:continuationSeparator/>
      </w:r>
    </w:p>
    <w:p w:rsidR="001843AF" w:rsidRDefault="001843A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trackRevisions/>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336BF2"/>
    <w:rsid w:val="000137D5"/>
    <w:rsid w:val="00026AF5"/>
    <w:rsid w:val="00034E91"/>
    <w:rsid w:val="00037B08"/>
    <w:rsid w:val="000530B3"/>
    <w:rsid w:val="000621E1"/>
    <w:rsid w:val="000724C7"/>
    <w:rsid w:val="00076944"/>
    <w:rsid w:val="00087C90"/>
    <w:rsid w:val="000A402D"/>
    <w:rsid w:val="000A496D"/>
    <w:rsid w:val="000E6B1B"/>
    <w:rsid w:val="00101B06"/>
    <w:rsid w:val="001064A3"/>
    <w:rsid w:val="00110823"/>
    <w:rsid w:val="00122C67"/>
    <w:rsid w:val="00131D11"/>
    <w:rsid w:val="00133D78"/>
    <w:rsid w:val="00140ADE"/>
    <w:rsid w:val="00143F9C"/>
    <w:rsid w:val="0014471C"/>
    <w:rsid w:val="0016258D"/>
    <w:rsid w:val="0017435B"/>
    <w:rsid w:val="00177BF5"/>
    <w:rsid w:val="001843AF"/>
    <w:rsid w:val="00184447"/>
    <w:rsid w:val="00193C11"/>
    <w:rsid w:val="001957A5"/>
    <w:rsid w:val="001B6F5A"/>
    <w:rsid w:val="002148A1"/>
    <w:rsid w:val="002452F9"/>
    <w:rsid w:val="002832A2"/>
    <w:rsid w:val="002A2134"/>
    <w:rsid w:val="002B29E2"/>
    <w:rsid w:val="002B5BB4"/>
    <w:rsid w:val="002B6691"/>
    <w:rsid w:val="002E0328"/>
    <w:rsid w:val="002E1C59"/>
    <w:rsid w:val="002E2E04"/>
    <w:rsid w:val="002E77BB"/>
    <w:rsid w:val="0030642B"/>
    <w:rsid w:val="00310403"/>
    <w:rsid w:val="00312489"/>
    <w:rsid w:val="00330E92"/>
    <w:rsid w:val="00336BF2"/>
    <w:rsid w:val="00344F99"/>
    <w:rsid w:val="00355E50"/>
    <w:rsid w:val="00372DB6"/>
    <w:rsid w:val="00377163"/>
    <w:rsid w:val="0038656B"/>
    <w:rsid w:val="00387436"/>
    <w:rsid w:val="0039781F"/>
    <w:rsid w:val="003A0BE8"/>
    <w:rsid w:val="003C3B68"/>
    <w:rsid w:val="003D358E"/>
    <w:rsid w:val="003F411B"/>
    <w:rsid w:val="0040237C"/>
    <w:rsid w:val="00410F07"/>
    <w:rsid w:val="00413EB3"/>
    <w:rsid w:val="0044169D"/>
    <w:rsid w:val="00453E01"/>
    <w:rsid w:val="00460071"/>
    <w:rsid w:val="00462049"/>
    <w:rsid w:val="004661FE"/>
    <w:rsid w:val="0048052C"/>
    <w:rsid w:val="004907EC"/>
    <w:rsid w:val="004A2EA3"/>
    <w:rsid w:val="004A74E2"/>
    <w:rsid w:val="004B2094"/>
    <w:rsid w:val="004B63C5"/>
    <w:rsid w:val="004D3EBF"/>
    <w:rsid w:val="004F291C"/>
    <w:rsid w:val="004F4456"/>
    <w:rsid w:val="004F51F3"/>
    <w:rsid w:val="004F65EB"/>
    <w:rsid w:val="00521E24"/>
    <w:rsid w:val="00523E82"/>
    <w:rsid w:val="005325ED"/>
    <w:rsid w:val="0053543E"/>
    <w:rsid w:val="00544190"/>
    <w:rsid w:val="005448EB"/>
    <w:rsid w:val="0056537F"/>
    <w:rsid w:val="005946C7"/>
    <w:rsid w:val="005C340B"/>
    <w:rsid w:val="005C52CB"/>
    <w:rsid w:val="005C6E2F"/>
    <w:rsid w:val="005D52C2"/>
    <w:rsid w:val="005F5C75"/>
    <w:rsid w:val="00616569"/>
    <w:rsid w:val="00647C5D"/>
    <w:rsid w:val="006627FA"/>
    <w:rsid w:val="006A0334"/>
    <w:rsid w:val="006A69CC"/>
    <w:rsid w:val="006C70F6"/>
    <w:rsid w:val="006E7926"/>
    <w:rsid w:val="0071245E"/>
    <w:rsid w:val="0071300E"/>
    <w:rsid w:val="0071330F"/>
    <w:rsid w:val="007159F2"/>
    <w:rsid w:val="007173D3"/>
    <w:rsid w:val="007212BE"/>
    <w:rsid w:val="0073711B"/>
    <w:rsid w:val="00742F01"/>
    <w:rsid w:val="007501A8"/>
    <w:rsid w:val="00754014"/>
    <w:rsid w:val="00761642"/>
    <w:rsid w:val="007763DB"/>
    <w:rsid w:val="0079161A"/>
    <w:rsid w:val="0079557E"/>
    <w:rsid w:val="007958DE"/>
    <w:rsid w:val="007B247A"/>
    <w:rsid w:val="007B250A"/>
    <w:rsid w:val="007B2F38"/>
    <w:rsid w:val="007C24F3"/>
    <w:rsid w:val="007C2BFA"/>
    <w:rsid w:val="007C320F"/>
    <w:rsid w:val="007D71E9"/>
    <w:rsid w:val="007F1AC7"/>
    <w:rsid w:val="007F1C8C"/>
    <w:rsid w:val="007F357D"/>
    <w:rsid w:val="007F48CF"/>
    <w:rsid w:val="007F6AE8"/>
    <w:rsid w:val="008030DC"/>
    <w:rsid w:val="008038B9"/>
    <w:rsid w:val="00812CB2"/>
    <w:rsid w:val="00825C3A"/>
    <w:rsid w:val="008275BE"/>
    <w:rsid w:val="008743F5"/>
    <w:rsid w:val="008907DF"/>
    <w:rsid w:val="008A0D65"/>
    <w:rsid w:val="008B40D8"/>
    <w:rsid w:val="008C2440"/>
    <w:rsid w:val="008C4B72"/>
    <w:rsid w:val="008C59EE"/>
    <w:rsid w:val="008D0391"/>
    <w:rsid w:val="008F3E96"/>
    <w:rsid w:val="00910442"/>
    <w:rsid w:val="00922076"/>
    <w:rsid w:val="009260BD"/>
    <w:rsid w:val="009372BA"/>
    <w:rsid w:val="00950C47"/>
    <w:rsid w:val="00956877"/>
    <w:rsid w:val="009630F4"/>
    <w:rsid w:val="0097144E"/>
    <w:rsid w:val="009762AC"/>
    <w:rsid w:val="00983054"/>
    <w:rsid w:val="00987DA7"/>
    <w:rsid w:val="009C3594"/>
    <w:rsid w:val="009E1F76"/>
    <w:rsid w:val="009F13B9"/>
    <w:rsid w:val="00A1297E"/>
    <w:rsid w:val="00A13121"/>
    <w:rsid w:val="00A140F4"/>
    <w:rsid w:val="00A350E9"/>
    <w:rsid w:val="00A36362"/>
    <w:rsid w:val="00A7387D"/>
    <w:rsid w:val="00A765A4"/>
    <w:rsid w:val="00A76F93"/>
    <w:rsid w:val="00A77A75"/>
    <w:rsid w:val="00A870EF"/>
    <w:rsid w:val="00A95C6F"/>
    <w:rsid w:val="00A97AF1"/>
    <w:rsid w:val="00AA4EA1"/>
    <w:rsid w:val="00AB568B"/>
    <w:rsid w:val="00AD27A7"/>
    <w:rsid w:val="00B156F6"/>
    <w:rsid w:val="00B164DB"/>
    <w:rsid w:val="00B60422"/>
    <w:rsid w:val="00B736BC"/>
    <w:rsid w:val="00BD7D63"/>
    <w:rsid w:val="00BE4458"/>
    <w:rsid w:val="00BF0D46"/>
    <w:rsid w:val="00BF1300"/>
    <w:rsid w:val="00C05510"/>
    <w:rsid w:val="00C14269"/>
    <w:rsid w:val="00C17401"/>
    <w:rsid w:val="00C211D8"/>
    <w:rsid w:val="00C263E3"/>
    <w:rsid w:val="00C466B3"/>
    <w:rsid w:val="00C52D5C"/>
    <w:rsid w:val="00C541D9"/>
    <w:rsid w:val="00C56D8A"/>
    <w:rsid w:val="00CB013C"/>
    <w:rsid w:val="00CB27EE"/>
    <w:rsid w:val="00CC3105"/>
    <w:rsid w:val="00CC7DFE"/>
    <w:rsid w:val="00CE5DE3"/>
    <w:rsid w:val="00D12678"/>
    <w:rsid w:val="00D2360A"/>
    <w:rsid w:val="00D465B2"/>
    <w:rsid w:val="00D46B62"/>
    <w:rsid w:val="00D661AC"/>
    <w:rsid w:val="00D67AE7"/>
    <w:rsid w:val="00D8575D"/>
    <w:rsid w:val="00DA2262"/>
    <w:rsid w:val="00DC73F6"/>
    <w:rsid w:val="00DD14F5"/>
    <w:rsid w:val="00DD3170"/>
    <w:rsid w:val="00DE73D1"/>
    <w:rsid w:val="00DF13BA"/>
    <w:rsid w:val="00DF6217"/>
    <w:rsid w:val="00E07C07"/>
    <w:rsid w:val="00E125C7"/>
    <w:rsid w:val="00E213D4"/>
    <w:rsid w:val="00E32701"/>
    <w:rsid w:val="00E33575"/>
    <w:rsid w:val="00E478FA"/>
    <w:rsid w:val="00E54762"/>
    <w:rsid w:val="00E605DC"/>
    <w:rsid w:val="00E67A47"/>
    <w:rsid w:val="00E8021A"/>
    <w:rsid w:val="00E8537E"/>
    <w:rsid w:val="00E85ECD"/>
    <w:rsid w:val="00EB1D8A"/>
    <w:rsid w:val="00EB33F5"/>
    <w:rsid w:val="00EC3C73"/>
    <w:rsid w:val="00ED7DDE"/>
    <w:rsid w:val="00EE5899"/>
    <w:rsid w:val="00EE77DA"/>
    <w:rsid w:val="00EF6475"/>
    <w:rsid w:val="00F000DE"/>
    <w:rsid w:val="00F04CA2"/>
    <w:rsid w:val="00F11DFD"/>
    <w:rsid w:val="00F15CE5"/>
    <w:rsid w:val="00F3748E"/>
    <w:rsid w:val="00F378E6"/>
    <w:rsid w:val="00F64974"/>
    <w:rsid w:val="00F65950"/>
    <w:rsid w:val="00F91140"/>
    <w:rsid w:val="00FA5DD6"/>
    <w:rsid w:val="00FD5478"/>
    <w:rsid w:val="00FD77DE"/>
    <w:rsid w:val="00FE1527"/>
    <w:rsid w:val="00FE7E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Line Callout 1 25"/>
        <o:r id="V:Rule2" type="callout" idref="#Line Callout 1 26"/>
        <o:r id="V:Rule3" type="callout" idref="#Line Callout 1 27"/>
        <o:r id="V:Rule4" type="callout" idref="#Line Callout 1 28"/>
        <o:r id="V:Rule5" type="callout" idref="#Line Callout 1 29"/>
        <o:r id="V:Rule6" type="callout" idref="#Line Callout 1 30"/>
        <o:r id="V:Rule7" type="callout" idref="#Line Callout 1 14"/>
        <o:r id="V:Rule8" type="callout" idref="#Line Callout 1 11"/>
        <o:r id="V:Rule9" type="callout" idref="#Line Callout 1 15"/>
        <o:r id="V:Rule10" type="callout" idref="#Line Callout 1 10"/>
        <o:r id="V:Rule11" type="callout" idref="#Line Callout 1 16"/>
        <o:r id="V:Rule12" type="callout" idref="#Line Callout 1 20"/>
        <o:r id="V:Rule13" type="callout" idref="#Line Callout 1 19"/>
        <o:r id="V:Rule14" type="callout" idref="#Line Callout 1 18"/>
        <o:r id="V:Rule15" type="callout" idref="#Line Callout 1 17"/>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rsid w:val="00D67AE7"/>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rsid w:val="00D67AE7"/>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D67AE7"/>
  </w:style>
  <w:style w:type="character" w:customStyle="1" w:styleId="WW-Absatz-Standardschriftart">
    <w:name w:val="WW-Absatz-Standardschriftart"/>
    <w:rsid w:val="00D67AE7"/>
  </w:style>
  <w:style w:type="character" w:customStyle="1" w:styleId="WW-Absatz-Standardschriftart1">
    <w:name w:val="WW-Absatz-Standardschriftart1"/>
    <w:rsid w:val="00D67AE7"/>
  </w:style>
  <w:style w:type="character" w:customStyle="1" w:styleId="WW-Absatz-Standardschriftart11">
    <w:name w:val="WW-Absatz-Standardschriftart11"/>
    <w:rsid w:val="00D67AE7"/>
  </w:style>
  <w:style w:type="character" w:customStyle="1" w:styleId="WW-Absatz-Standardschriftart111">
    <w:name w:val="WW-Absatz-Standardschriftart111"/>
    <w:rsid w:val="00D67AE7"/>
  </w:style>
  <w:style w:type="character" w:customStyle="1" w:styleId="WW-Absatz-Standardschriftart1111">
    <w:name w:val="WW-Absatz-Standardschriftart1111"/>
    <w:rsid w:val="00D67AE7"/>
  </w:style>
  <w:style w:type="character" w:customStyle="1" w:styleId="WW-Absatz-Standardschriftart11111">
    <w:name w:val="WW-Absatz-Standardschriftart11111"/>
    <w:rsid w:val="00D67AE7"/>
  </w:style>
  <w:style w:type="character" w:customStyle="1" w:styleId="WW-Absatz-Standardschriftart111111">
    <w:name w:val="WW-Absatz-Standardschriftart111111"/>
    <w:rsid w:val="00D67AE7"/>
  </w:style>
  <w:style w:type="character" w:customStyle="1" w:styleId="WW-Absatz-Standardschriftart1111111">
    <w:name w:val="WW-Absatz-Standardschriftart1111111"/>
    <w:rsid w:val="00D67AE7"/>
  </w:style>
  <w:style w:type="character" w:customStyle="1" w:styleId="WW-Absatz-Standardschriftart11111111">
    <w:name w:val="WW-Absatz-Standardschriftart11111111"/>
    <w:rsid w:val="00D67AE7"/>
  </w:style>
  <w:style w:type="character" w:customStyle="1" w:styleId="WW-Absatz-Standardschriftart111111111">
    <w:name w:val="WW-Absatz-Standardschriftart111111111"/>
    <w:rsid w:val="00D67AE7"/>
  </w:style>
  <w:style w:type="character" w:customStyle="1" w:styleId="WW-Absatz-Standardschriftart1111111111">
    <w:name w:val="WW-Absatz-Standardschriftart1111111111"/>
    <w:rsid w:val="00D67AE7"/>
  </w:style>
  <w:style w:type="character" w:customStyle="1" w:styleId="WW-Absatz-Standardschriftart11111111111">
    <w:name w:val="WW-Absatz-Standardschriftart11111111111"/>
    <w:rsid w:val="00D67AE7"/>
  </w:style>
  <w:style w:type="character" w:customStyle="1" w:styleId="WW-Absatz-Standardschriftart111111111111">
    <w:name w:val="WW-Absatz-Standardschriftart111111111111"/>
    <w:rsid w:val="00D67AE7"/>
  </w:style>
  <w:style w:type="character" w:customStyle="1" w:styleId="WW-Absatz-Standardschriftart1111111111111">
    <w:name w:val="WW-Absatz-Standardschriftart1111111111111"/>
    <w:rsid w:val="00D67AE7"/>
  </w:style>
  <w:style w:type="character" w:customStyle="1" w:styleId="WW-Absatz-Standardschriftart11111111111111">
    <w:name w:val="WW-Absatz-Standardschriftart11111111111111"/>
    <w:rsid w:val="00D67AE7"/>
  </w:style>
  <w:style w:type="character" w:customStyle="1" w:styleId="WW-Absatz-Standardschriftart111111111111111">
    <w:name w:val="WW-Absatz-Standardschriftart111111111111111"/>
    <w:rsid w:val="00D67AE7"/>
  </w:style>
  <w:style w:type="character" w:customStyle="1" w:styleId="WW-Absatz-Standardschriftart1111111111111111">
    <w:name w:val="WW-Absatz-Standardschriftart1111111111111111"/>
    <w:rsid w:val="00D67AE7"/>
  </w:style>
  <w:style w:type="character" w:customStyle="1" w:styleId="WW-Absatz-Standardschriftart11111111111111111">
    <w:name w:val="WW-Absatz-Standardschriftart11111111111111111"/>
    <w:rsid w:val="00D67AE7"/>
  </w:style>
  <w:style w:type="character" w:customStyle="1" w:styleId="WW-Absatz-Standardschriftart111111111111111111">
    <w:name w:val="WW-Absatz-Standardschriftart111111111111111111"/>
    <w:rsid w:val="00D67AE7"/>
  </w:style>
  <w:style w:type="character" w:customStyle="1" w:styleId="WW-Absatz-Standardschriftart1111111111111111111">
    <w:name w:val="WW-Absatz-Standardschriftart1111111111111111111"/>
    <w:rsid w:val="00D67AE7"/>
  </w:style>
  <w:style w:type="character" w:customStyle="1" w:styleId="WW-Absatz-Standardschriftart11111111111111111111">
    <w:name w:val="WW-Absatz-Standardschriftart11111111111111111111"/>
    <w:rsid w:val="00D67AE7"/>
  </w:style>
  <w:style w:type="character" w:customStyle="1" w:styleId="WW-Absatz-Standardschriftart111111111111111111111">
    <w:name w:val="WW-Absatz-Standardschriftart111111111111111111111"/>
    <w:rsid w:val="00D67AE7"/>
  </w:style>
  <w:style w:type="character" w:customStyle="1" w:styleId="WW-Absatz-Standardschriftart1111111111111111111111">
    <w:name w:val="WW-Absatz-Standardschriftart1111111111111111111111"/>
    <w:rsid w:val="00D67AE7"/>
  </w:style>
  <w:style w:type="character" w:customStyle="1" w:styleId="WW-Absatz-Standardschriftart11111111111111111111111">
    <w:name w:val="WW-Absatz-Standardschriftart11111111111111111111111"/>
    <w:rsid w:val="00D67AE7"/>
  </w:style>
  <w:style w:type="character" w:customStyle="1" w:styleId="WW-Absatz-Standardschriftart111111111111111111111111">
    <w:name w:val="WW-Absatz-Standardschriftart111111111111111111111111"/>
    <w:rsid w:val="00D67AE7"/>
  </w:style>
  <w:style w:type="character" w:customStyle="1" w:styleId="NumberingSymbols">
    <w:name w:val="Numbering Symbols"/>
    <w:rsid w:val="00D67AE7"/>
  </w:style>
  <w:style w:type="character" w:styleId="LineNumber">
    <w:name w:val="line number"/>
    <w:rsid w:val="00D67AE7"/>
  </w:style>
  <w:style w:type="character" w:customStyle="1" w:styleId="FootnoteCharacters">
    <w:name w:val="Footnote Characters"/>
    <w:rsid w:val="00D67AE7"/>
  </w:style>
  <w:style w:type="character" w:styleId="FootnoteReference">
    <w:name w:val="footnote reference"/>
    <w:rsid w:val="00D67AE7"/>
    <w:rPr>
      <w:vertAlign w:val="superscript"/>
    </w:rPr>
  </w:style>
  <w:style w:type="character" w:customStyle="1" w:styleId="EndnoteCharacters">
    <w:name w:val="Endnote Characters"/>
    <w:rsid w:val="00D67AE7"/>
  </w:style>
  <w:style w:type="character" w:styleId="EndnoteReference">
    <w:name w:val="endnote reference"/>
    <w:rsid w:val="00D67AE7"/>
    <w:rPr>
      <w:vertAlign w:val="superscript"/>
    </w:rPr>
  </w:style>
  <w:style w:type="character" w:customStyle="1" w:styleId="HeaderChar">
    <w:name w:val="Header Char"/>
    <w:rsid w:val="00D67AE7"/>
    <w:rPr>
      <w:rFonts w:ascii="Liberation Serif" w:eastAsia="DejaVu Sans" w:hAnsi="Liberation Serif" w:cs="Lohit Hindi"/>
      <w:kern w:val="1"/>
      <w:sz w:val="24"/>
      <w:szCs w:val="24"/>
      <w:lang w:eastAsia="hi-IN" w:bidi="hi-IN"/>
    </w:rPr>
  </w:style>
  <w:style w:type="character" w:customStyle="1" w:styleId="FooterChar">
    <w:name w:val="Footer Char"/>
    <w:rsid w:val="00D67AE7"/>
    <w:rPr>
      <w:rFonts w:ascii="Liberation Serif" w:eastAsia="DejaVu Sans" w:hAnsi="Liberation Serif" w:cs="Lohit Hindi"/>
      <w:kern w:val="1"/>
      <w:sz w:val="24"/>
      <w:szCs w:val="24"/>
      <w:lang w:eastAsia="hi-IN" w:bidi="hi-IN"/>
    </w:rPr>
  </w:style>
  <w:style w:type="character" w:styleId="Hyperlink">
    <w:name w:val="Hyperlink"/>
    <w:rsid w:val="00D67AE7"/>
    <w:rPr>
      <w:color w:val="000080"/>
      <w:u w:val="single"/>
    </w:rPr>
  </w:style>
  <w:style w:type="paragraph" w:customStyle="1" w:styleId="Heading">
    <w:name w:val="Heading"/>
    <w:basedOn w:val="Normal"/>
    <w:next w:val="BodyText"/>
    <w:rsid w:val="00D67AE7"/>
    <w:pPr>
      <w:keepNext/>
      <w:spacing w:before="240" w:after="120"/>
    </w:pPr>
    <w:rPr>
      <w:rFonts w:ascii="Liberation Sans" w:hAnsi="Liberation Sans"/>
      <w:sz w:val="28"/>
      <w:szCs w:val="28"/>
    </w:rPr>
  </w:style>
  <w:style w:type="paragraph" w:styleId="BodyText">
    <w:name w:val="Body Text"/>
    <w:basedOn w:val="Normal"/>
    <w:rsid w:val="00D67AE7"/>
    <w:pPr>
      <w:spacing w:after="120"/>
    </w:pPr>
  </w:style>
  <w:style w:type="paragraph" w:styleId="List">
    <w:name w:val="List"/>
    <w:basedOn w:val="BodyText"/>
    <w:rsid w:val="00D67AE7"/>
  </w:style>
  <w:style w:type="paragraph" w:styleId="Caption">
    <w:name w:val="caption"/>
    <w:basedOn w:val="Normal"/>
    <w:qFormat/>
    <w:rsid w:val="00D67AE7"/>
    <w:pPr>
      <w:suppressLineNumbers/>
      <w:spacing w:before="120" w:after="120"/>
    </w:pPr>
    <w:rPr>
      <w:i/>
      <w:iCs/>
    </w:rPr>
  </w:style>
  <w:style w:type="paragraph" w:customStyle="1" w:styleId="Index">
    <w:name w:val="Index"/>
    <w:basedOn w:val="Normal"/>
    <w:rsid w:val="00D67AE7"/>
    <w:pPr>
      <w:suppressLineNumbers/>
    </w:pPr>
  </w:style>
  <w:style w:type="paragraph" w:styleId="FootnoteText">
    <w:name w:val="footnote text"/>
    <w:basedOn w:val="Normal"/>
    <w:rsid w:val="00D67AE7"/>
    <w:pPr>
      <w:suppressLineNumbers/>
      <w:ind w:left="283" w:hanging="283"/>
    </w:pPr>
    <w:rPr>
      <w:sz w:val="20"/>
      <w:szCs w:val="20"/>
    </w:rPr>
  </w:style>
  <w:style w:type="paragraph" w:styleId="Footer">
    <w:name w:val="footer"/>
    <w:basedOn w:val="Normal"/>
    <w:rsid w:val="00D67AE7"/>
    <w:pPr>
      <w:suppressLineNumbers/>
      <w:tabs>
        <w:tab w:val="center" w:pos="4140"/>
        <w:tab w:val="right" w:pos="8280"/>
      </w:tabs>
    </w:pPr>
  </w:style>
  <w:style w:type="paragraph" w:customStyle="1" w:styleId="Figure">
    <w:name w:val="Figure"/>
    <w:basedOn w:val="Caption"/>
    <w:rsid w:val="00D67AE7"/>
  </w:style>
  <w:style w:type="paragraph" w:customStyle="1" w:styleId="Framecontents">
    <w:name w:val="Frame contents"/>
    <w:basedOn w:val="BodyText"/>
    <w:rsid w:val="00D67AE7"/>
  </w:style>
  <w:style w:type="paragraph" w:styleId="EndnoteText">
    <w:name w:val="endnote text"/>
    <w:basedOn w:val="Normal"/>
    <w:rsid w:val="00D67AE7"/>
    <w:pPr>
      <w:suppressLineNumbers/>
      <w:ind w:left="283" w:hanging="283"/>
    </w:pPr>
    <w:rPr>
      <w:sz w:val="20"/>
      <w:szCs w:val="20"/>
    </w:rPr>
  </w:style>
  <w:style w:type="paragraph" w:styleId="Header">
    <w:name w:val="header"/>
    <w:basedOn w:val="Normal"/>
    <w:rsid w:val="00D67AE7"/>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webSettings.xml><?xml version="1.0" encoding="utf-8"?>
<w:webSettings xmlns:r="http://schemas.openxmlformats.org/officeDocument/2006/relationships" xmlns:w="http://schemas.openxmlformats.org/wordprocessingml/2006/main">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cse.msu.edu/~stockman/Book/"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arduino.cc/en/Main/ArduinoBoardDuemilanove"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002FA-066F-4079-A61E-E2DC3758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58</Pages>
  <Words>10571</Words>
  <Characters>60257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70687</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OSK</cp:lastModifiedBy>
  <cp:revision>14</cp:revision>
  <cp:lastPrinted>2011-03-22T18:40:00Z</cp:lastPrinted>
  <dcterms:created xsi:type="dcterms:W3CDTF">2011-04-14T19:29:00Z</dcterms:created>
  <dcterms:modified xsi:type="dcterms:W3CDTF">2011-04-15T00:43:00Z</dcterms:modified>
</cp:coreProperties>
</file>