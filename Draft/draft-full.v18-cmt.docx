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387436" w:rsidRDefault="00E478FA" w:rsidP="00387436">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rPr>
          <w:rFonts w:cs="Times New Roman"/>
        </w:rPr>
      </w:pPr>
      <w:r>
        <w:rPr>
          <w:rFonts w:cs="Times New Roman"/>
        </w:rPr>
        <w:t>Approved</w:t>
      </w:r>
    </w:p>
    <w:p w:rsidR="00387436" w:rsidRDefault="00387436" w:rsidP="00387436">
      <w:pPr>
        <w:spacing w:line="480" w:lineRule="auto"/>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w:t>
      </w:r>
      <w:r>
        <w:rPr>
          <w:rFonts w:cs="Times New Roman"/>
        </w:rPr>
        <w:tab/>
        <w:t>(Adviser)</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ind w:left="4254" w:hanging="3369"/>
        <w:rPr>
          <w:rFonts w:cs="Times New Roman"/>
        </w:rPr>
      </w:pPr>
      <w:r>
        <w:rPr>
          <w:rFonts w:cs="Times New Roman"/>
        </w:rPr>
        <w:t xml:space="preserve">(Date)                                    </w:t>
      </w:r>
      <w:r>
        <w:rPr>
          <w:rFonts w:cs="Times New Roman"/>
        </w:rPr>
        <w:tab/>
        <w:t xml:space="preserve">(Chair, Department of Computer and </w:t>
      </w:r>
      <w:r>
        <w:rPr>
          <w:rFonts w:cs="Times New Roman"/>
        </w:rPr>
        <w:tab/>
        <w:t>Information Science)</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(Dean, Graduate Studies)</w:t>
      </w:r>
    </w:p>
    <w:p w:rsidR="00387436" w:rsidRDefault="00387436" w:rsidP="00387436">
      <w:pPr>
        <w:rPr>
          <w:rFonts w:cs="Times New Roman"/>
        </w:rPr>
      </w:pPr>
    </w:p>
    <w:p w:rsidR="004B63C5" w:rsidRDefault="00387436" w:rsidP="00387436">
      <w:pPr>
        <w:spacing w:line="480" w:lineRule="auto"/>
        <w:jc w:val="center"/>
        <w:rPr>
          <w:rFonts w:cs="Times New Roman"/>
        </w:rPr>
      </w:pPr>
      <w:commentRangeStart w:id="0"/>
      <w:r>
        <w:rPr>
          <w:rFonts w:cs="Times New Roman"/>
        </w:rPr>
        <w:lastRenderedPageBreak/>
        <w:t>Abstract</w:t>
      </w:r>
      <w:commentRangeEnd w:id="0"/>
      <w:r w:rsidR="00E85ECD">
        <w:rPr>
          <w:rStyle w:val="CommentReference"/>
          <w:rFonts w:cs="Mangal"/>
        </w:rPr>
        <w:commentReference w:id="0"/>
      </w:r>
    </w:p>
    <w:p w:rsidR="004B63C5" w:rsidRDefault="004B63C5" w:rsidP="004B63C5">
      <w:pPr>
        <w:spacing w:line="480" w:lineRule="auto"/>
        <w:ind w:firstLine="709"/>
        <w:rPr>
          <w:rFonts w:cs="Times New Roman"/>
        </w:r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p>
    <w:p w:rsidR="00387436" w:rsidRDefault="00387436" w:rsidP="00387436">
      <w:pPr>
        <w:spacing w:line="480" w:lineRule="auto"/>
        <w:ind w:firstLine="709"/>
        <w:rPr>
          <w:rFonts w:cs="Times New Roman"/>
        </w:rPr>
      </w:pPr>
      <w:r w:rsidRPr="00CC2D50">
        <w:rPr>
          <w:rFonts w:cs="Times New Roman"/>
        </w:rPr>
        <w:t>This thesis describes the creation of a system that would allow robots to communicate with human operators more easily. In order to begin a platform had to be developed comprised of a collection of both hardware and software that would allow the robot to perform the actions required of it. In the simplest form this configuration contains an iRobot create, Arduino micro-controller, web-cam and ASUS Eee PC in terms of the hardware. The Eee PC uses windows XP, MATLAB and C++. Using image processing in MATLAB the robot is able to identify objects that are in its environment. In order to interact with people the robot processes natural language input from the user. Language is parsed by linking words to concepts. A tree is stored in the robots memory that relates concepts to one another. Each word can represent a number of other concepts. To determine which concept a word represents, a list of requirements is kept for each concept. The concepts represented by the rest of the words in the sentence are used to determine the concept the user is referring to. Using concept and the representations of objects in images, words that represent objects can be linked to what those objects look like. This allows the robot to carry out tasks put to it. In the future, this has the possibility of being expanded to using more complex objects that aren't uniformly colored, or with maps of areas and coordinate tracking that would a</w:t>
      </w:r>
      <w:r>
        <w:rPr>
          <w:rFonts w:cs="Times New Roman"/>
        </w:rPr>
        <w:t>llow for more advanced movement.</w:t>
      </w:r>
    </w:p>
    <w:p w:rsidR="00387436" w:rsidRDefault="00387436" w:rsidP="00387436">
      <w:pPr>
        <w:spacing w:line="480" w:lineRule="auto"/>
        <w:jc w:val="center"/>
        <w:rPr>
          <w:rFonts w:cs="Times New Roman"/>
        </w:rPr>
      </w:pPr>
      <w:commentRangeStart w:id="2"/>
      <w:r>
        <w:rPr>
          <w:rFonts w:cs="Times New Roman"/>
        </w:rPr>
        <w:t>Acknowledgements</w:t>
      </w:r>
      <w:commentRangeEnd w:id="2"/>
      <w:r w:rsidR="00E85ECD">
        <w:rPr>
          <w:rStyle w:val="CommentReference"/>
          <w:rFonts w:cs="Mangal"/>
        </w:rPr>
        <w:commentReference w:id="2"/>
      </w:r>
    </w:p>
    <w:p w:rsidR="00387436" w:rsidRDefault="00387436" w:rsidP="00387436">
      <w:pPr>
        <w:spacing w:line="480" w:lineRule="auto"/>
        <w:rPr>
          <w:rFonts w:cs="Times New Roman"/>
        </w:rPr>
      </w:pPr>
      <w:r>
        <w:rPr>
          <w:rFonts w:cs="Times New Roman"/>
        </w:rPr>
        <w:tab/>
        <w:t>I would like to express my thanks to all those who supported me while working on this proj</w:t>
      </w:r>
      <w:r w:rsidR="00983054">
        <w:rPr>
          <w:rFonts w:cs="Times New Roman"/>
        </w:rPr>
        <w:t xml:space="preserve">ect. The faculty members of the Computer Science department have continually shown support for all </w:t>
      </w:r>
      <w:r w:rsidR="00E85ECD">
        <w:rPr>
          <w:rFonts w:cs="Times New Roman"/>
        </w:rPr>
        <w:t>endeavors</w:t>
      </w:r>
      <w:r w:rsidR="00983054">
        <w:rPr>
          <w:rFonts w:cs="Times New Roman"/>
        </w:rPr>
        <w:t xml:space="preserve"> that I have </w:t>
      </w:r>
      <w:r w:rsidR="00E85ECD">
        <w:rPr>
          <w:rFonts w:cs="Times New Roman"/>
        </w:rPr>
        <w:t>pursued</w:t>
      </w:r>
      <w:r w:rsidR="00983054">
        <w:rPr>
          <w:rFonts w:cs="Times New Roman"/>
        </w:rPr>
        <w:t xml:space="preserve"> through my years at Kutztown University, including but by no means limited to this project. I would also like to express sincere gratitude and the most genuine thanks I can give:</w:t>
      </w:r>
    </w:p>
    <w:p w:rsidR="00983054" w:rsidRDefault="00983054" w:rsidP="00387436">
      <w:pPr>
        <w:spacing w:line="480" w:lineRule="auto"/>
        <w:rPr>
          <w:rFonts w:cs="Times New Roman"/>
        </w:rPr>
      </w:pPr>
      <w:r>
        <w:rPr>
          <w:rFonts w:cs="Times New Roman"/>
        </w:rPr>
        <w:tab/>
        <w:t xml:space="preserve">To my advisor, Dr. </w:t>
      </w:r>
      <w:proofErr w:type="spellStart"/>
      <w:r>
        <w:rPr>
          <w:rFonts w:cs="Times New Roman"/>
        </w:rPr>
        <w:t>Oskars</w:t>
      </w:r>
      <w:proofErr w:type="spellEnd"/>
      <w:r>
        <w:rPr>
          <w:rFonts w:cs="Times New Roman"/>
        </w:rPr>
        <w:t xml:space="preserve"> </w:t>
      </w:r>
      <w:proofErr w:type="spellStart"/>
      <w:r>
        <w:rPr>
          <w:rFonts w:cs="Times New Roman"/>
        </w:rPr>
        <w:t>Rieksts</w:t>
      </w:r>
      <w:proofErr w:type="spellEnd"/>
      <w:r>
        <w:rPr>
          <w:rFonts w:cs="Times New Roman"/>
        </w:rPr>
        <w:t xml:space="preserve">, who renewed my interest in robotics that had waned some in my years following the ending of my high </w:t>
      </w:r>
      <w:proofErr w:type="gramStart"/>
      <w:r>
        <w:rPr>
          <w:rFonts w:cs="Times New Roman"/>
        </w:rPr>
        <w:t>school.</w:t>
      </w:r>
      <w:proofErr w:type="gramEnd"/>
      <w:r>
        <w:rPr>
          <w:rFonts w:cs="Times New Roman"/>
        </w:rPr>
        <w:t xml:space="preserve"> Without the robotics club that he and I worked on I do not know if I would have had the drive and interest to go this far.</w:t>
      </w:r>
    </w:p>
    <w:p w:rsidR="00983054" w:rsidRDefault="00983054" w:rsidP="00387436">
      <w:pPr>
        <w:spacing w:line="480" w:lineRule="auto"/>
        <w:rPr>
          <w:rFonts w:cs="Times New Roman"/>
        </w:rPr>
      </w:pPr>
      <w:r>
        <w:rPr>
          <w:rFonts w:cs="Times New Roman"/>
        </w:rPr>
        <w:tab/>
        <w:t>To my entire family, especially my mother, Adele Minton, who even through the worst times always stood by me and helped me persevere through the hardest times of this project.</w:t>
      </w:r>
    </w:p>
    <w:p w:rsidR="009C3594" w:rsidRDefault="00983054" w:rsidP="009C3594">
      <w:pPr>
        <w:spacing w:line="480" w:lineRule="auto"/>
        <w:rPr>
          <w:rFonts w:cs="Times New Roman"/>
        </w:rPr>
      </w:pPr>
      <w:r>
        <w:rPr>
          <w:rFonts w:cs="Times New Roman"/>
        </w:rPr>
        <w:tab/>
        <w:t>To Dav</w:t>
      </w:r>
      <w:r w:rsidR="00E85ECD">
        <w:rPr>
          <w:rFonts w:cs="Times New Roman"/>
        </w:rPr>
        <w:t>e Diehl who teaches technology and engineering</w:t>
      </w:r>
      <w:r>
        <w:rPr>
          <w:rFonts w:cs="Times New Roman"/>
        </w:rPr>
        <w:t xml:space="preserve"> at Council Rock High School North</w:t>
      </w:r>
      <w:r w:rsidR="00E85ECD">
        <w:rPr>
          <w:rFonts w:cs="Times New Roman"/>
        </w:rPr>
        <w:t xml:space="preserve">. </w:t>
      </w:r>
      <w:r>
        <w:rPr>
          <w:rFonts w:cs="Times New Roman"/>
        </w:rPr>
        <w:t>Without the technology club in high school I don’t know if I would ha</w:t>
      </w:r>
      <w:r w:rsidR="00E85ECD">
        <w:rPr>
          <w:rFonts w:cs="Times New Roman"/>
        </w:rPr>
        <w:t>ve gone into computer science</w:t>
      </w:r>
      <w:r w:rsidR="00E85ECD">
        <w:rPr>
          <w:rFonts w:cs="Times New Roman"/>
        </w:rPr>
        <w:br/>
      </w:r>
      <w:r w:rsidR="00E85ECD">
        <w:rPr>
          <w:rFonts w:cs="Times New Roman"/>
        </w:rPr>
        <w:tab/>
        <w:t>I would also like the thank Kutztown University for the graduate assistantship that made graduate school possible</w:t>
      </w:r>
    </w:p>
    <w:p w:rsidR="009C3594" w:rsidRDefault="009C3594" w:rsidP="009C3594">
      <w:pPr>
        <w:spacing w:line="480" w:lineRule="auto"/>
        <w:rPr>
          <w:rFonts w:cs="Times New Roman"/>
        </w:rPr>
      </w:pPr>
    </w:p>
    <w:p w:rsidR="009C3594" w:rsidRDefault="009C3594" w:rsidP="009C3594">
      <w:pPr>
        <w:spacing w:line="480" w:lineRule="auto"/>
        <w:jc w:val="center"/>
        <w:rPr>
          <w:rFonts w:cs="Times New Roman"/>
        </w:rPr>
      </w:pPr>
      <w:r>
        <w:rPr>
          <w:rFonts w:cs="Times New Roman"/>
        </w:rPr>
        <w:br/>
      </w:r>
      <w:r>
        <w:rPr>
          <w:rFonts w:cs="Times New Roman"/>
        </w:rPr>
        <w:br/>
      </w:r>
    </w:p>
    <w:p w:rsidR="009C3594" w:rsidRPr="00E478FA" w:rsidRDefault="0071330F" w:rsidP="009C3594">
      <w:pPr>
        <w:spacing w:line="480" w:lineRule="auto"/>
        <w:jc w:val="center"/>
        <w:rPr>
          <w:rFonts w:cs="Times New Roman"/>
        </w:rPr>
        <w:sectPr w:rsidR="009C3594" w:rsidRPr="00E478FA" w:rsidSect="00E8537E">
          <w:footerReference w:type="default" r:id="rId10"/>
          <w:pgSz w:w="12240" w:h="15840"/>
          <w:pgMar w:top="1800" w:right="1800" w:bottom="1800" w:left="2160" w:header="720" w:footer="720" w:gutter="0"/>
          <w:pgNumType w:fmt="lowerRoman" w:start="1"/>
          <w:cols w:space="720"/>
          <w:docGrid w:linePitch="360"/>
        </w:sectPr>
      </w:pPr>
      <w:r>
        <w:rPr>
          <w:rFonts w:cs="Times New Roman"/>
        </w:rPr>
        <w:t xml:space="preserve">Table of </w:t>
      </w:r>
      <w:commentRangeStart w:id="3"/>
      <w:r>
        <w:rPr>
          <w:rFonts w:cs="Times New Roman"/>
        </w:rPr>
        <w:t>Contents</w:t>
      </w:r>
      <w:commentRangeEnd w:id="3"/>
      <w:r>
        <w:rPr>
          <w:rStyle w:val="CommentReference"/>
          <w:rFonts w:cs="Mangal"/>
        </w:rPr>
        <w:commentReference w:id="3"/>
      </w:r>
    </w:p>
    <w:p w:rsidR="00387436" w:rsidRPr="0040237C" w:rsidRDefault="00387436"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commentRangeStart w:id="4"/>
      <w:r w:rsidRPr="0040237C">
        <w:rPr>
          <w:rFonts w:cs="Times New Roman"/>
        </w:rPr>
        <w:t>Introduction</w:t>
      </w:r>
      <w:commentRangeEnd w:id="4"/>
      <w:r w:rsidR="00A76F93">
        <w:rPr>
          <w:rStyle w:val="CommentReference"/>
          <w:rFonts w:cs="Mangal"/>
        </w:rPr>
        <w:commentReference w:id="4"/>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3" cstate="print">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commentRangeStart w:id="5"/>
      <w:r>
        <w:rPr>
          <w:rFonts w:cs="Times New Roman"/>
        </w:rPr>
        <w:t>Figure</w:t>
      </w:r>
      <w:commentRangeEnd w:id="5"/>
      <w:r w:rsidR="00E85ECD">
        <w:rPr>
          <w:rStyle w:val="CommentReference"/>
          <w:rFonts w:cs="Mangal"/>
        </w:rPr>
        <w:commentReference w:id="5"/>
      </w:r>
      <w:r>
        <w:rPr>
          <w:rFonts w:cs="Times New Roman"/>
        </w:rPr>
        <w:t xml:space="preserv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5D52C2">
      <w:pPr>
        <w:spacing w:line="480" w:lineRule="auto"/>
        <w:rPr>
          <w:rFonts w:cs="Times New Roman"/>
        </w:rPr>
      </w:pPr>
      <w:r>
        <w:rPr>
          <w:rFonts w:cs="Times New Roman"/>
          <w:noProof/>
          <w:lang w:eastAsia="en-US" w:bidi="ar-SA"/>
        </w:rPr>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8038B9" w:rsidRDefault="008038B9" w:rsidP="0038656B">
                      <w:pPr>
                        <w:jc w:val="center"/>
                      </w:pPr>
                      <w:r>
                        <w:t>Different Angles</w:t>
                      </w:r>
                    </w:p>
                  </w:txbxContent>
                </v:textbox>
                <o:callout v:ext="edit" minusy="t"/>
              </v:shape>
              <v:shape id="Line Callout 1 26" o:spid="_x0000_s1029"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8038B9" w:rsidRDefault="008038B9" w:rsidP="0038656B">
                      <w:pPr>
                        <w:jc w:val="center"/>
                      </w:pPr>
                      <w:r>
                        <w:t>Different Angles</w:t>
                      </w:r>
                    </w:p>
                  </w:txbxContent>
                </v:textbox>
              </v:shape>
              <v:shape id="Line Callout 1 27" o:spid="_x0000_s1030"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8038B9" w:rsidRDefault="008038B9" w:rsidP="0038656B">
                      <w:pPr>
                        <w:jc w:val="center"/>
                      </w:pPr>
                      <w:r>
                        <w:t>Different Angles</w:t>
                      </w:r>
                    </w:p>
                  </w:txbxContent>
                </v:textbox>
                <o:callout v:ext="edit" minusx="t"/>
              </v:shape>
              <v:shape id="Line Callout 1 28" o:spid="_x0000_s1031" type="#_x0000_t47" style="position:absolute;width:828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8038B9" w:rsidRDefault="008038B9"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8038B9" w:rsidRDefault="008038B9" w:rsidP="00140ADE">
                      <w:pPr>
                        <w:jc w:val="center"/>
                      </w:pPr>
                      <w:r>
                        <w:t>Different Distances</w:t>
                      </w:r>
                    </w:p>
                  </w:txbxContent>
                </v:textbox>
              </v:shape>
              <v:shape id="Line Callout 1 30" o:spid="_x0000_s1034" type="#_x0000_t47" style="position:absolute;left:47;top:-4780;width:828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8038B9" w:rsidRDefault="008038B9" w:rsidP="00140ADE">
                      <w:pPr>
                        <w:jc w:val="center"/>
                      </w:pPr>
                      <w:r>
                        <w:t>Different Distances</w:t>
                      </w:r>
                    </w:p>
                  </w:txbxContent>
                </v:textbox>
                <o:callout v:ext="edit" minusx="t"/>
              </v:shape>
            </v:group>
          </v:group>
        </w:pic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commentRangeStart w:id="6"/>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commentRangeEnd w:id="6"/>
      <w:r w:rsidR="00E85ECD">
        <w:rPr>
          <w:rStyle w:val="CommentReference"/>
          <w:rFonts w:cs="Mangal"/>
        </w:rPr>
        <w:commentReference w:id="6"/>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commentRangeStart w:id="7"/>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5D52C2">
      <w:pPr>
        <w:spacing w:line="480" w:lineRule="auto"/>
        <w:rPr>
          <w:rFonts w:cs="Times New Roman"/>
        </w:rPr>
      </w:pPr>
      <w:r>
        <w:rPr>
          <w:rFonts w:cs="Times New Roman"/>
          <w:noProof/>
          <w:lang w:eastAsia="en-US" w:bidi="ar-SA"/>
        </w:rPr>
        <w:pict>
          <v:shape id="Line Callout 1 14" o:spid="_x0000_s1043" type="#_x0000_t47" style="position:absolute;margin-left:6pt;margin-top:151.05pt;width:89.25pt;height:3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8038B9" w:rsidRDefault="008038B9" w:rsidP="0079557E">
                  <w:pPr>
                    <w:jc w:val="center"/>
                  </w:pPr>
                  <w:r>
                    <w:t>Sonar Rangefinders</w:t>
                  </w:r>
                </w:p>
              </w:txbxContent>
            </v:textbox>
            <o:callout v:ext="edit" minusx="t"/>
          </v:shape>
        </w:pict>
      </w:r>
      <w:r>
        <w:rPr>
          <w:rFonts w:cs="Times New Roman"/>
          <w:noProof/>
          <w:lang w:eastAsia="en-US" w:bidi="ar-SA"/>
        </w:rPr>
        <w:pict>
          <v:shape id="Line Callout 1 11" o:spid="_x0000_s1042" type="#_x0000_t47" style="position:absolute;margin-left:6pt;margin-top:150.3pt;width:89.25pt;height:3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8038B9" w:rsidRDefault="008038B9" w:rsidP="0079557E">
                  <w:pPr>
                    <w:jc w:val="center"/>
                  </w:pPr>
                  <w:r>
                    <w:t>Sonar Rangefinders</w:t>
                  </w:r>
                </w:p>
              </w:txbxContent>
            </v:textbox>
            <o:callout v:ext="edit" minusx="t"/>
          </v:shape>
        </w:pict>
      </w:r>
      <w:r>
        <w:rPr>
          <w:rFonts w:cs="Times New Roman"/>
          <w:noProof/>
          <w:lang w:eastAsia="en-US" w:bidi="ar-SA"/>
        </w:rPr>
        <w:pict>
          <v:shape id="Line Callout 1 15" o:spid="_x0000_s1041" type="#_x0000_t47" style="position:absolute;margin-left:192pt;margin-top:7.8pt;width:62.25pt;height:23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8038B9" w:rsidRDefault="008038B9" w:rsidP="0079557E">
                  <w:pPr>
                    <w:jc w:val="center"/>
                  </w:pPr>
                  <w:r>
                    <w:t>Arduino</w:t>
                  </w:r>
                </w:p>
              </w:txbxContent>
            </v:textbox>
            <o:callout v:ext="edit" minusy="t"/>
          </v:shape>
        </w:pict>
      </w:r>
      <w:r>
        <w:rPr>
          <w:rFonts w:cs="Times New Roman"/>
          <w:noProof/>
          <w:lang w:eastAsia="en-US" w:bidi="ar-SA"/>
        </w:rPr>
        <w:pict>
          <v:shape id="Line Callout 1 10" o:spid="_x0000_s1040" type="#_x0000_t47" style="position:absolute;margin-left:6pt;margin-top:7.8pt;width:62.25pt;height:2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8038B9" w:rsidRDefault="008038B9" w:rsidP="0079557E">
                  <w:pPr>
                    <w:jc w:val="center"/>
                  </w:pPr>
                  <w:r>
                    <w:t>Web-cam</w:t>
                  </w:r>
                </w:p>
              </w:txbxContent>
            </v:textbox>
            <o:callout v:ext="edit" minusx="t" minusy="t"/>
          </v:shape>
        </w:pict>
      </w:r>
      <w:r w:rsidR="007F1AC7">
        <w:rPr>
          <w:rFonts w:cs="Times New Roman"/>
          <w:noProof/>
          <w:lang w:eastAsia="en-US" w:bidi="ar-SA"/>
        </w:rPr>
        <w:drawing>
          <wp:inline distT="0" distB="0" distL="0" distR="0">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5D52C2">
      <w:pPr>
        <w:spacing w:line="480" w:lineRule="auto"/>
        <w:rPr>
          <w:rFonts w:cs="Times New Roman"/>
        </w:rPr>
      </w:pPr>
      <w:r>
        <w:rPr>
          <w:rFonts w:cs="Times New Roman"/>
          <w:noProof/>
          <w:lang w:eastAsia="en-US" w:bidi="ar-SA"/>
        </w:rPr>
        <w:pict>
          <v:shape id="Line Callout 1 16" o:spid="_x0000_s1039" type="#_x0000_t47" style="position:absolute;margin-left:12.75pt;margin-top:148.7pt;width:66.75pt;height:36.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8038B9" w:rsidRDefault="008038B9" w:rsidP="0079557E">
                  <w:pPr>
                    <w:jc w:val="center"/>
                  </w:pPr>
                  <w:r>
                    <w:t>ASUS Eee PC</w:t>
                  </w:r>
                </w:p>
              </w:txbxContent>
            </v:textbox>
            <o:callout v:ext="edit" minusx="t"/>
          </v:shape>
        </w:pict>
      </w:r>
      <w:r w:rsidR="00A140F4">
        <w:rPr>
          <w:rFonts w:cs="Times New Roman"/>
          <w:noProof/>
          <w:lang w:eastAsia="en-US" w:bidi="ar-SA"/>
        </w:rPr>
        <w:drawing>
          <wp:inline distT="0" distB="0" distL="0" distR="0">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5D52C2">
      <w:pPr>
        <w:spacing w:line="480" w:lineRule="auto"/>
        <w:rPr>
          <w:rFonts w:cs="Times New Roman"/>
        </w:rPr>
      </w:pPr>
      <w:r>
        <w:rPr>
          <w:rFonts w:cs="Times New Roman"/>
          <w:noProof/>
          <w:lang w:eastAsia="en-US" w:bidi="ar-SA"/>
        </w:rPr>
        <w:pict>
          <v:shape id="Line Callout 1 20" o:spid="_x0000_s1038" type="#_x0000_t47" style="position:absolute;margin-left:183.75pt;margin-top:158.55pt;width:79.5pt;height:3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8038B9" w:rsidRDefault="008038B9" w:rsidP="0079557E">
                  <w:pPr>
                    <w:jc w:val="center"/>
                  </w:pPr>
                  <w:r>
                    <w:t>Infrared Rangefinder</w:t>
                  </w:r>
                </w:p>
              </w:txbxContent>
            </v:textbox>
          </v:shape>
        </w:pict>
      </w:r>
      <w:r>
        <w:rPr>
          <w:rFonts w:cs="Times New Roman"/>
          <w:noProof/>
          <w:lang w:eastAsia="en-US" w:bidi="ar-SA"/>
        </w:rPr>
        <w:pict>
          <v:shape id="Line Callout 1 19" o:spid="_x0000_s1037" type="#_x0000_t47" style="position:absolute;margin-left:195.75pt;margin-top:15.3pt;width:62.25pt;height:23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8038B9" w:rsidRDefault="008038B9" w:rsidP="0079557E">
                  <w:pPr>
                    <w:jc w:val="center"/>
                  </w:pPr>
                  <w:r>
                    <w:t>Web-cam</w:t>
                  </w:r>
                </w:p>
              </w:txbxContent>
            </v:textbox>
            <o:callout v:ext="edit" minusy="t"/>
          </v:shape>
        </w:pict>
      </w:r>
      <w:r>
        <w:rPr>
          <w:rFonts w:cs="Times New Roman"/>
          <w:noProof/>
          <w:lang w:eastAsia="en-US" w:bidi="ar-SA"/>
        </w:rPr>
        <w:pict>
          <v:shape id="Line Callout 1 18" o:spid="_x0000_s1036" type="#_x0000_t47" style="position:absolute;margin-left:11.25pt;margin-top:157.05pt;width:62.25pt;height:23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8038B9" w:rsidRDefault="008038B9" w:rsidP="0079557E">
                  <w:pPr>
                    <w:jc w:val="center"/>
                  </w:pPr>
                  <w:r>
                    <w:t>Arduino</w:t>
                  </w:r>
                </w:p>
              </w:txbxContent>
            </v:textbox>
            <o:callout v:ext="edit" minusy="t"/>
          </v:shape>
        </w:pict>
      </w:r>
      <w:r>
        <w:rPr>
          <w:rFonts w:cs="Times New Roman"/>
          <w:noProof/>
          <w:lang w:eastAsia="en-US" w:bidi="ar-SA"/>
        </w:rPr>
        <w:pict>
          <v:shape id="Line Callout 1 17" o:spid="_x0000_s1035" type="#_x0000_t47" style="position:absolute;margin-left:6.75pt;margin-top:6.3pt;width:66.75pt;height:36.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8038B9" w:rsidRDefault="008038B9" w:rsidP="0079557E">
                  <w:pPr>
                    <w:jc w:val="center"/>
                  </w:pPr>
                  <w:r>
                    <w:t>ASUS Eee PC</w:t>
                  </w:r>
                </w:p>
              </w:txbxContent>
            </v:textbox>
            <o:callout v:ext="edit" minusx="t" minusy="t"/>
          </v:shape>
        </w:pict>
      </w:r>
      <w:r w:rsidR="00A140F4">
        <w:rPr>
          <w:rFonts w:cs="Times New Roman"/>
          <w:noProof/>
          <w:lang w:eastAsia="en-US" w:bidi="ar-SA"/>
        </w:rPr>
        <w:drawing>
          <wp:inline distT="0" distB="0" distL="0" distR="0">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commentRangeEnd w:id="7"/>
      <w:r w:rsidR="007B2F38">
        <w:rPr>
          <w:rStyle w:val="CommentReference"/>
          <w:rFonts w:cs="Mangal"/>
        </w:rPr>
        <w:commentReference w:id="7"/>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 xml:space="preserve">Pseudo-code for K-Means </w:t>
      </w:r>
      <w:proofErr w:type="gramStart"/>
      <w:r w:rsidRPr="003F411B">
        <w:rPr>
          <w:rFonts w:cs="Times New Roman"/>
          <w:i/>
          <w:color w:val="000000"/>
        </w:rPr>
        <w:t>algorithm</w:t>
      </w:r>
      <w:r w:rsidR="002B6691">
        <w:rPr>
          <w:rFonts w:cs="Times New Roman"/>
          <w:i/>
          <w:color w:val="000000"/>
        </w:rPr>
        <w:t>(</w:t>
      </w:r>
      <w:proofErr w:type="gramEnd"/>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r w:rsidR="00BF1300">
        <w:rPr>
          <w:rFonts w:cs="Times New Roman"/>
          <w:color w:val="000000"/>
        </w:rPr>
        <w:t xml:space="preserve"> (</w:t>
      </w:r>
      <w:r w:rsidR="00BF1300">
        <w:rPr>
          <w:rFonts w:cs="Times New Roman"/>
        </w:rPr>
        <w:t>Simmons, 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commentRangeStart w:id="8"/>
      <w:r>
        <w:rPr>
          <w:rFonts w:cs="Times New Roman"/>
        </w:rPr>
        <w:t>Chapter</w:t>
      </w:r>
      <w:commentRangeEnd w:id="8"/>
      <w:r w:rsidR="007B2F38">
        <w:rPr>
          <w:rStyle w:val="CommentReference"/>
          <w:rFonts w:cs="Mangal"/>
        </w:rPr>
        <w:commentReference w:id="8"/>
      </w:r>
      <w:r>
        <w:rPr>
          <w:rFonts w:cs="Times New Roman"/>
        </w:rPr>
        <w:t xml:space="preserve">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r w:rsidR="0039781F">
        <w:rPr>
          <w:rFonts w:cs="Times New Roman"/>
        </w:rPr>
        <w:t>.</w:t>
      </w:r>
    </w:p>
    <w:p w:rsidR="003C3B68" w:rsidRDefault="003C3B68" w:rsidP="006E7926">
      <w:pPr>
        <w:spacing w:line="480" w:lineRule="auto"/>
        <w:rPr>
          <w:rFonts w:cs="Times New Roman"/>
        </w:rPr>
      </w:pPr>
      <w:r>
        <w:rPr>
          <w:rFonts w:cs="Times New Roman"/>
        </w:rPr>
        <w:t>Margaret: “Sally is not Harry’s wife</w:t>
      </w:r>
      <w:r w:rsidR="0039781F">
        <w:rPr>
          <w:rFonts w:cs="Times New Roman"/>
        </w:rPr>
        <w:t>!</w:t>
      </w:r>
      <w:r>
        <w:rPr>
          <w:rFonts w:cs="Times New Roman"/>
        </w:rPr>
        <w:t>”</w:t>
      </w:r>
    </w:p>
    <w:p w:rsidR="007F1C8C" w:rsidRDefault="007F1C8C" w:rsidP="006E7926">
      <w:pPr>
        <w:spacing w:line="480" w:lineRule="auto"/>
        <w:rPr>
          <w:rFonts w:cs="Times New Roman"/>
        </w:rPr>
      </w:pPr>
      <w:r>
        <w:rPr>
          <w:rFonts w:cs="Times New Roman"/>
        </w:rPr>
        <w:t>Bob: “Oh, interesting</w:t>
      </w:r>
      <w:r w:rsidR="0039781F">
        <w:rPr>
          <w:rFonts w:cs="Times New Roman"/>
        </w:rPr>
        <w:t>.</w:t>
      </w:r>
      <w:r>
        <w:rPr>
          <w:rFonts w:cs="Times New Roman"/>
        </w:rPr>
        <w:t>”</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w:t>
      </w:r>
      <w:r w:rsidR="0073711B">
        <w:rPr>
          <w:rFonts w:cs="Times New Roman"/>
        </w:rPr>
        <w:t xml:space="preserve">(Minton &amp; </w:t>
      </w:r>
      <w:proofErr w:type="spellStart"/>
      <w:r w:rsidR="0073711B">
        <w:rPr>
          <w:rFonts w:cs="Times New Roman"/>
        </w:rPr>
        <w:t>Rieksts</w:t>
      </w:r>
      <w:proofErr w:type="spellEnd"/>
      <w:r w:rsidR="0073711B">
        <w:rPr>
          <w:rFonts w:cs="Times New Roman"/>
        </w:rPr>
        <w:t xml:space="preserve">, 2011) </w:t>
      </w:r>
      <w:r w:rsidR="002E1C59">
        <w:rPr>
          <w:rFonts w:cs="Times New Roman"/>
        </w:rPr>
        <w:t xml:space="preserve">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w:t>
      </w:r>
      <w:r w:rsidRPr="0039781F">
        <w:rPr>
          <w:rFonts w:cs="Times New Roman"/>
          <w:i/>
        </w:rPr>
        <w:t>Sally</w:t>
      </w:r>
      <w:r>
        <w:rPr>
          <w:rFonts w:cs="Times New Roman"/>
        </w:rPr>
        <w:t xml:space="preserve">.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w:t>
      </w:r>
      <w:proofErr w:type="gramStart"/>
      <w:r>
        <w:rPr>
          <w:rFonts w:cs="Times New Roman"/>
        </w:rPr>
        <w:t>Sally</w:t>
      </w:r>
      <w:proofErr w:type="gramEnd"/>
      <w:r>
        <w:rPr>
          <w:rFonts w:cs="Times New Roman"/>
        </w:rPr>
        <w:t xml:space="preserve">,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w:t>
      </w:r>
      <w:r w:rsidR="005D52C2">
        <w:rPr>
          <w:rFonts w:cs="Times New Roman"/>
        </w:rPr>
        <w:t xml:space="preserve">reasoning </w:t>
      </w:r>
      <w:r>
        <w:rPr>
          <w:rFonts w:cs="Times New Roman"/>
        </w:rPr>
        <w:t xml:space="preserve">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w:t>
      </w:r>
      <w:r w:rsidR="0039781F">
        <w:rPr>
          <w:rFonts w:cs="Times New Roman"/>
        </w:rPr>
        <w:t>.  S</w:t>
      </w:r>
      <w:r>
        <w:rPr>
          <w:rFonts w:cs="Times New Roman"/>
        </w:rPr>
        <w:t>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 xml:space="preserve">d Sally. This finally allows her to reassign the </w:t>
      </w:r>
      <w:r w:rsidR="0039781F">
        <w:rPr>
          <w:rFonts w:cs="Times New Roman"/>
        </w:rPr>
        <w:t xml:space="preserve">concept </w:t>
      </w:r>
      <w:r w:rsidRPr="0039781F">
        <w:rPr>
          <w:rFonts w:cs="Times New Roman"/>
          <w:i/>
        </w:rPr>
        <w:t>wife</w:t>
      </w:r>
      <w:r>
        <w:rPr>
          <w:rFonts w:cs="Times New Roman"/>
        </w:rPr>
        <w:t xml:space="preserv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w:t>
      </w:r>
      <w:r w:rsidR="0039781F">
        <w:rPr>
          <w:rFonts w:cs="Times New Roman"/>
        </w:rPr>
        <w:t xml:space="preserve">allows </w:t>
      </w:r>
      <w:r w:rsidR="00453E01">
        <w:rPr>
          <w:rFonts w:cs="Times New Roman"/>
        </w:rPr>
        <w:t>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 xml:space="preserve">and show it to the child or point at the object and at </w:t>
      </w:r>
      <w:r w:rsidR="00FE1527">
        <w:rPr>
          <w:rFonts w:cs="Times New Roman"/>
        </w:rPr>
        <w:t xml:space="preserve">the </w:t>
      </w:r>
      <w:r w:rsidR="00D46B62">
        <w:rPr>
          <w:rFonts w:cs="Times New Roman"/>
        </w:rPr>
        <w:t>same time they explain what the object is called and possibly try to describe what the object is used for and how it works</w:t>
      </w:r>
      <w:r w:rsidR="00FE1527">
        <w:rPr>
          <w:rFonts w:cs="Times New Roman"/>
        </w:rPr>
        <w:t>,</w:t>
      </w:r>
      <w:r w:rsidR="00D46B62">
        <w:rPr>
          <w:rFonts w:cs="Times New Roman"/>
        </w:rPr>
        <w:t xml:space="preserve">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2009)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proofErr w:type="spellStart"/>
      <w:r w:rsidRPr="0040237C">
        <w:rPr>
          <w:rFonts w:cs="Times New Roman"/>
        </w:rPr>
        <w:t>who's</w:t>
      </w:r>
      <w:proofErr w:type="spellEnd"/>
      <w:r w:rsidRPr="0040237C">
        <w:rPr>
          <w:rFonts w:cs="Times New Roman"/>
        </w:rPr>
        <w:t xml:space="preserve">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14:anchorId="202B28E7" wp14:editId="32CCE83B">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commentRangeStart w:id="9"/>
      <w:r>
        <w:rPr>
          <w:rFonts w:cs="Times New Roman"/>
        </w:rPr>
        <w:t>Figure</w:t>
      </w:r>
      <w:commentRangeEnd w:id="9"/>
      <w:r w:rsidR="007B2F38">
        <w:rPr>
          <w:rStyle w:val="CommentReference"/>
          <w:rFonts w:cs="Mangal"/>
        </w:rPr>
        <w:commentReference w:id="9"/>
      </w:r>
      <w:r>
        <w:rPr>
          <w:rFonts w:cs="Times New Roman"/>
        </w:rPr>
        <w:t xml:space="preserv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8038B9">
      <w:pPr>
        <w:spacing w:line="480" w:lineRule="auto"/>
        <w:rPr>
          <w:rFonts w:cs="Times New Roman"/>
        </w:rPr>
      </w:pPr>
      <w:r>
        <w:rPr>
          <w:rFonts w:cs="Times New Roman"/>
          <w:noProof/>
          <w:lang w:eastAsia="en-US" w:bidi="ar-SA"/>
        </w:rPr>
        <w:drawing>
          <wp:inline distT="0" distB="0" distL="0" distR="0" wp14:anchorId="79F5EFC1" wp14:editId="6AFBB486">
            <wp:extent cx="6946968" cy="2972113"/>
            <wp:effectExtent l="0" t="1981200" r="0" b="196215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6968" cy="2972113"/>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w:t>
      </w:r>
      <w:r w:rsidR="00A76F93">
        <w:rPr>
          <w:rFonts w:cs="Times New Roman"/>
        </w:rPr>
        <w:t>'</w:t>
      </w:r>
      <w:r>
        <w:rPr>
          <w:rFonts w:cs="Times New Roman"/>
        </w:rPr>
        <w: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r w:rsidR="00A76F93">
        <w:rPr>
          <w:rFonts w:cs="Times New Roman"/>
        </w:rPr>
        <w:t>.</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w:t>
      </w:r>
      <w:proofErr w:type="gramStart"/>
      <w:r w:rsidR="00F65950">
        <w:rPr>
          <w:rFonts w:cs="Times New Roman"/>
        </w:rPr>
        <w:t xml:space="preserve">could </w:t>
      </w:r>
      <w:r w:rsidR="005D52C2">
        <w:rPr>
          <w:rFonts w:cs="Times New Roman"/>
        </w:rPr>
        <w:t xml:space="preserve"> be</w:t>
      </w:r>
      <w:proofErr w:type="gramEnd"/>
      <w:r w:rsidR="005D52C2">
        <w:rPr>
          <w:rFonts w:cs="Times New Roman"/>
        </w:rPr>
        <w:t xml:space="preserve"> used </w:t>
      </w:r>
      <w:r w:rsidR="00F65950">
        <w:rPr>
          <w:rFonts w:cs="Times New Roman"/>
        </w:rPr>
        <w:t>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w:t>
      </w:r>
      <w:r w:rsidR="00A76F93">
        <w:rPr>
          <w:rFonts w:cs="Times New Roman"/>
        </w:rPr>
        <w:t>.  I</w:t>
      </w:r>
      <w:r>
        <w:rPr>
          <w:rFonts w:cs="Times New Roman"/>
        </w:rPr>
        <w:t>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commentRangeStart w:id="10"/>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w:t>
      </w:r>
      <w:commentRangeEnd w:id="10"/>
      <w:r w:rsidR="00A76F93">
        <w:rPr>
          <w:rStyle w:val="CommentReference"/>
          <w:rFonts w:cs="Mangal"/>
        </w:rPr>
        <w:commentReference w:id="10"/>
      </w:r>
      <w:r w:rsidR="004F65EB">
        <w:rPr>
          <w:rFonts w:cs="Times New Roman"/>
        </w:rPr>
        <w:t xml:space="preserve">are </w:t>
      </w:r>
      <w:r w:rsidR="00A76F93">
        <w:rPr>
          <w:rFonts w:cs="Times New Roman"/>
        </w:rPr>
        <w:t>currently under development</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 xml:space="preserve">Chapter </w:t>
      </w:r>
      <w:commentRangeStart w:id="11"/>
      <w:r>
        <w:rPr>
          <w:rFonts w:cs="Times New Roman"/>
        </w:rPr>
        <w:t>7</w:t>
      </w:r>
      <w:commentRangeEnd w:id="11"/>
      <w:r w:rsidR="007B2F38">
        <w:rPr>
          <w:rStyle w:val="CommentReference"/>
          <w:rFonts w:cs="Mangal"/>
        </w:rPr>
        <w:commentReference w:id="11"/>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r w:rsidR="000137D5">
        <w:rPr>
          <w:rFonts w:cs="Times New Roman"/>
        </w:rPr>
        <w:t xml:space="preserve">through </w:t>
      </w:r>
      <w:r w:rsidR="00B156F6">
        <w:rPr>
          <w:rFonts w:cs="Times New Roman"/>
        </w:rPr>
        <w:t xml:space="preserve">multiple iterations. The iRobot Create provides the system with a </w:t>
      </w:r>
      <w:r w:rsidR="005D52C2">
        <w:rPr>
          <w:rFonts w:cs="Times New Roman"/>
        </w:rPr>
        <w:t>s</w:t>
      </w:r>
      <w:r w:rsidR="00B156F6">
        <w:rPr>
          <w:rFonts w:cs="Times New Roman"/>
        </w:rPr>
        <w:t xml:space="preserve">turdy base upon which to build. </w:t>
      </w:r>
      <w:r w:rsidR="00410F07">
        <w:rPr>
          <w:rFonts w:cs="Times New Roman"/>
        </w:rPr>
        <w:t xml:space="preserve">Using a web-cam to gather image data gives the programmer a large amount of data that can be used for navigation and identification. A netbook provides the ability to use nearly any programming language for software creation. Lastly the Arduino allows for the addition of many other sensing </w:t>
      </w:r>
      <w:r w:rsidR="000137D5">
        <w:rPr>
          <w:rFonts w:cs="Times New Roman"/>
        </w:rPr>
        <w:t>devices</w:t>
      </w:r>
      <w:r w:rsidR="00410F07">
        <w:rPr>
          <w:rFonts w:cs="Times New Roman"/>
        </w:rPr>
        <w:t xml:space="preserve">. Using C++ that can execute MATLAB functions gives the versatility and speed of C++ combined with the optimizations that MATLAB provides when working with images and other matrices. In order to interact with objects in the world a robot would need to </w:t>
      </w:r>
      <w:r w:rsidR="00462049">
        <w:rPr>
          <w:rFonts w:cs="Times New Roman"/>
        </w:rPr>
        <w:t>extract them from images of the world. K-Means clustering provides a valid way to extract discrete objects from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w:t>
      </w:r>
      <w:r w:rsidR="005D52C2">
        <w:rPr>
          <w:rFonts w:cs="Times New Roman"/>
        </w:rPr>
        <w:t xml:space="preserve"> be much more manageable than the set of all English </w:t>
      </w:r>
      <w:r w:rsidR="00CB27EE">
        <w:rPr>
          <w:rFonts w:cs="Times New Roman"/>
        </w:rPr>
        <w:t>word</w:t>
      </w:r>
      <w:r w:rsidR="000137D5">
        <w:rPr>
          <w:rStyle w:val="CommentReference"/>
          <w:rFonts w:cs="Mangal"/>
        </w:rPr>
        <w:commentReference w:id="12"/>
      </w:r>
      <w:r w:rsidR="008743F5">
        <w:rPr>
          <w:rFonts w:cs="Times New Roman"/>
        </w:rPr>
        <w: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w:t>
      </w:r>
      <w:proofErr w:type="gramStart"/>
      <w:r>
        <w:rPr>
          <w:rFonts w:cs="Times New Roman"/>
        </w:rPr>
        <w:t xml:space="preserve">(2010).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w:t>
      </w:r>
      <w:proofErr w:type="gramEnd"/>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proofErr w:type="gramStart"/>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S. (1999).</w:t>
      </w:r>
      <w:proofErr w:type="gramEnd"/>
      <w:r>
        <w:rPr>
          <w:rFonts w:cs="Times New Roman"/>
        </w:rPr>
        <w:t xml:space="preserve"> </w:t>
      </w:r>
      <w:proofErr w:type="gramStart"/>
      <w:r w:rsidR="00BE4458">
        <w:rPr>
          <w:rFonts w:cs="Times New Roman"/>
        </w:rPr>
        <w:t>Standard RGB color spaces.</w:t>
      </w:r>
      <w:proofErr w:type="gramEnd"/>
      <w:r w:rsidR="00BE4458">
        <w:rPr>
          <w:rFonts w:cs="Times New Roman"/>
        </w:rPr>
        <w:t xml:space="preserve">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3" w:history="1">
        <w:r w:rsidR="00B164DB" w:rsidRPr="00B862E4">
          <w:rPr>
            <w:rStyle w:val="Hyperlink"/>
            <w:rFonts w:cs="Times New Roman"/>
          </w:rPr>
          <w:t>http://www.arduino.cc/en/Main/ArduinoBoardDuemilanove</w:t>
        </w:r>
      </w:hyperlink>
      <w:r w:rsidR="00310403">
        <w:rPr>
          <w:rFonts w:cs="Times New Roman"/>
        </w:rPr>
        <w:t>.</w:t>
      </w:r>
      <w:proofErr w:type="gramEnd"/>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w:t>
      </w:r>
      <w:proofErr w:type="gramStart"/>
      <w:r>
        <w:rPr>
          <w:rFonts w:cs="Times New Roman"/>
        </w:rPr>
        <w:t xml:space="preserve">Combining Sonar and Infrared Sensors for Mobile Robot </w:t>
      </w:r>
      <w:r>
        <w:rPr>
          <w:rFonts w:cs="Times New Roman"/>
        </w:rPr>
        <w:tab/>
        <w:t>Navigation.</w:t>
      </w:r>
      <w:proofErr w:type="gramEnd"/>
      <w:r>
        <w:rPr>
          <w:rFonts w:cs="Times New Roman"/>
        </w:rPr>
        <w:t xml:space="preserve">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proofErr w:type="gramStart"/>
      <w:r>
        <w:rPr>
          <w:rFonts w:cs="Times New Roman"/>
          <w:i/>
        </w:rPr>
        <w:t>The language of thought.</w:t>
      </w:r>
      <w:proofErr w:type="gramEnd"/>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R., &amp; Zorn, H. (2003).</w:t>
      </w:r>
      <w:proofErr w:type="gramEnd"/>
      <w:r>
        <w:rPr>
          <w:rFonts w:cs="Times New Roman"/>
        </w:rPr>
        <w:t xml:space="preserve"> </w:t>
      </w:r>
      <w:r w:rsidR="00BE4458">
        <w:rPr>
          <w:rFonts w:cs="Times New Roman"/>
        </w:rPr>
        <w:t xml:space="preserve">Semantic coherence </w:t>
      </w:r>
      <w:r w:rsidR="00BE4458">
        <w:rPr>
          <w:rFonts w:cs="Times New Roman"/>
        </w:rPr>
        <w:tab/>
        <w:t xml:space="preserve">scoring using </w:t>
      </w:r>
      <w:proofErr w:type="gramStart"/>
      <w:r w:rsidR="00BE4458">
        <w:rPr>
          <w:rFonts w:cs="Times New Roman"/>
        </w:rPr>
        <w:t>an ontology</w:t>
      </w:r>
      <w:proofErr w:type="gramEnd"/>
      <w:r w:rsidR="00BE4458">
        <w:rPr>
          <w:rFonts w:cs="Times New Roman"/>
        </w:rPr>
        <w:t xml:space="preserve">. </w:t>
      </w:r>
      <w:proofErr w:type="gramStart"/>
      <w:r w:rsidR="00BE4458">
        <w:rPr>
          <w:rFonts w:cs="Times New Roman"/>
        </w:rPr>
        <w:t>Proceedings of HLT-</w:t>
      </w:r>
      <w:r>
        <w:rPr>
          <w:rFonts w:cs="Times New Roman"/>
        </w:rPr>
        <w:t>NAACL 2003.</w:t>
      </w:r>
      <w:proofErr w:type="gramEnd"/>
      <w:r>
        <w:rPr>
          <w:rFonts w:cs="Times New Roman"/>
        </w:rPr>
        <w:t xml:space="preserve">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T., &amp; Klein, E. (2002).</w:t>
      </w:r>
      <w:proofErr w:type="gramEnd"/>
      <w:r>
        <w:rPr>
          <w:rFonts w:cs="Times New Roman"/>
        </w:rPr>
        <w:t xml:space="preserve"> </w:t>
      </w:r>
      <w:proofErr w:type="gramStart"/>
      <w:r>
        <w:rPr>
          <w:rFonts w:cs="Times New Roman"/>
        </w:rPr>
        <w:t xml:space="preserve">Mobile robot </w:t>
      </w:r>
      <w:r>
        <w:rPr>
          <w:rFonts w:cs="Times New Roman"/>
        </w:rPr>
        <w:tab/>
        <w:t>programming using natural language.</w:t>
      </w:r>
      <w:proofErr w:type="gramEnd"/>
      <w:r>
        <w:rPr>
          <w:rFonts w:cs="Times New Roman"/>
        </w:rPr>
        <w:t xml:space="preserve"> </w:t>
      </w:r>
      <w:proofErr w:type="gramStart"/>
      <w:r>
        <w:rPr>
          <w:rFonts w:cs="Times New Roman"/>
          <w:i/>
        </w:rPr>
        <w:t>Robotics and Autonomous Systems.</w:t>
      </w:r>
      <w:proofErr w:type="gramEnd"/>
      <w:r>
        <w:rPr>
          <w:rFonts w:cs="Times New Roman"/>
          <w:i/>
        </w:rPr>
        <w:t xml:space="preserve"> 38</w:t>
      </w:r>
      <w:r>
        <w:rPr>
          <w:rFonts w:cs="Times New Roman"/>
        </w:rPr>
        <w:t xml:space="preserve">, </w:t>
      </w:r>
      <w:r>
        <w:rPr>
          <w:rFonts w:cs="Times New Roman"/>
        </w:rPr>
        <w:tab/>
        <w:t>171-181</w:t>
      </w:r>
    </w:p>
    <w:p w:rsidR="005D52C2" w:rsidRDefault="005D52C2" w:rsidP="00B164DB">
      <w:pPr>
        <w:rPr>
          <w:rFonts w:cs="Times New Roman"/>
        </w:rPr>
      </w:pPr>
    </w:p>
    <w:p w:rsidR="005D52C2" w:rsidRDefault="005D52C2" w:rsidP="00B164DB">
      <w:pPr>
        <w:rPr>
          <w:rFonts w:cs="Times New Roman"/>
        </w:rPr>
      </w:pPr>
      <w:proofErr w:type="gramStart"/>
      <w:r>
        <w:rPr>
          <w:rFonts w:cs="Times New Roman"/>
        </w:rPr>
        <w:t xml:space="preserve">Minton, J., &amp; </w:t>
      </w:r>
      <w:proofErr w:type="spellStart"/>
      <w:r>
        <w:rPr>
          <w:rFonts w:cs="Times New Roman"/>
        </w:rPr>
        <w:t>Rieksts</w:t>
      </w:r>
      <w:proofErr w:type="spellEnd"/>
      <w:r>
        <w:rPr>
          <w:rFonts w:cs="Times New Roman"/>
        </w:rPr>
        <w:t>, O. (2011).</w:t>
      </w:r>
      <w:proofErr w:type="gramEnd"/>
      <w:r>
        <w:rPr>
          <w:rFonts w:cs="Times New Roman"/>
        </w:rPr>
        <w:t xml:space="preserve"> </w:t>
      </w:r>
      <w:proofErr w:type="gramStart"/>
      <w:r w:rsidR="0073711B">
        <w:rPr>
          <w:rFonts w:cs="Times New Roman"/>
        </w:rPr>
        <w:t xml:space="preserve">Steps towards developing an intelligent robotics </w:t>
      </w:r>
      <w:r w:rsidR="0073711B">
        <w:rPr>
          <w:rFonts w:cs="Times New Roman"/>
        </w:rPr>
        <w:tab/>
        <w:t>course.</w:t>
      </w:r>
      <w:proofErr w:type="gramEnd"/>
      <w:r w:rsidR="0073711B">
        <w:rPr>
          <w:rFonts w:cs="Times New Roman"/>
        </w:rPr>
        <w:t xml:space="preserve"> Proceedings from PACISE 2011, Shippensburg PA</w:t>
      </w:r>
    </w:p>
    <w:p w:rsidR="002B6691" w:rsidRDefault="002B6691" w:rsidP="00B164DB">
      <w:pPr>
        <w:rPr>
          <w:rFonts w:cs="Times New Roman"/>
        </w:rPr>
      </w:pPr>
    </w:p>
    <w:p w:rsidR="002B6691" w:rsidRDefault="002B6691" w:rsidP="002B6691">
      <w:pPr>
        <w:rPr>
          <w:rFonts w:cs="Times New Roman"/>
        </w:rPr>
      </w:pPr>
      <w:proofErr w:type="spellStart"/>
      <w:proofErr w:type="gramStart"/>
      <w:r>
        <w:rPr>
          <w:rFonts w:cs="Times New Roman"/>
        </w:rPr>
        <w:t>Roos</w:t>
      </w:r>
      <w:proofErr w:type="spellEnd"/>
      <w:r>
        <w:rPr>
          <w:rFonts w:cs="Times New Roman"/>
        </w:rPr>
        <w:t xml:space="preserve">, N., &amp; Vogt, P., &amp; </w:t>
      </w:r>
      <w:proofErr w:type="spellStart"/>
      <w:r>
        <w:rPr>
          <w:rFonts w:cs="Times New Roman"/>
        </w:rPr>
        <w:t>Wiesman</w:t>
      </w:r>
      <w:proofErr w:type="spellEnd"/>
      <w:r>
        <w:rPr>
          <w:rFonts w:cs="Times New Roman"/>
        </w:rPr>
        <w:t>, F. (2002).</w:t>
      </w:r>
      <w:proofErr w:type="gramEnd"/>
      <w:r>
        <w:rPr>
          <w:rFonts w:cs="Times New Roman"/>
        </w:rPr>
        <w:t xml:space="preserve"> </w:t>
      </w:r>
      <w:proofErr w:type="gramStart"/>
      <w:r w:rsidR="00BE4458">
        <w:rPr>
          <w:rFonts w:cs="Times New Roman"/>
        </w:rPr>
        <w:t xml:space="preserve">Automatic ontology mapping for agent </w:t>
      </w:r>
      <w:r w:rsidR="00BE4458">
        <w:rPr>
          <w:rFonts w:cs="Times New Roman"/>
        </w:rPr>
        <w:tab/>
        <w:t>communication.</w:t>
      </w:r>
      <w:proofErr w:type="gramEnd"/>
      <w:r w:rsidR="00BE4458">
        <w:rPr>
          <w:rFonts w:cs="Times New Roman"/>
        </w:rPr>
        <w:t xml:space="preserve">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4" w:history="1">
        <w:r w:rsidRPr="00B862E4">
          <w:rPr>
            <w:rStyle w:val="Hyperlink"/>
            <w:rFonts w:cs="Times New Roman"/>
          </w:rPr>
          <w:t>http://www.cse.msu.edu/~stockman/Book/</w:t>
        </w:r>
      </w:hyperlink>
      <w:r w:rsidRPr="00310403">
        <w:rPr>
          <w:rFonts w:cs="Times New Roman"/>
        </w:rPr>
        <w:t>.</w:t>
      </w:r>
      <w:proofErr w:type="gramEnd"/>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w:t>
      </w:r>
      <w:proofErr w:type="gramStart"/>
      <w:r>
        <w:rPr>
          <w:rFonts w:cs="Times New Roman"/>
        </w:rPr>
        <w:t>Natural language question answering systems.</w:t>
      </w:r>
      <w:proofErr w:type="gramEnd"/>
      <w:r>
        <w:rPr>
          <w:rFonts w:cs="Times New Roman"/>
        </w:rPr>
        <w:t xml:space="preserve">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proofErr w:type="gramStart"/>
      <w:r>
        <w:rPr>
          <w:rFonts w:cs="Times New Roman"/>
        </w:rPr>
        <w:t>Sridharan</w:t>
      </w:r>
      <w:proofErr w:type="spellEnd"/>
      <w:r>
        <w:rPr>
          <w:rFonts w:cs="Times New Roman"/>
        </w:rPr>
        <w:t>, M., &amp; Stone, P. (2009).</w:t>
      </w:r>
      <w:proofErr w:type="gramEnd"/>
      <w:r>
        <w:rPr>
          <w:rFonts w:cs="Times New Roman"/>
        </w:rPr>
        <w:t xml:space="preserve"> Color learning and illumination invariance on </w:t>
      </w:r>
      <w:r>
        <w:rPr>
          <w:rFonts w:cs="Times New Roman"/>
        </w:rPr>
        <w:tab/>
        <w:t xml:space="preserve">mobile robots: A survey. </w:t>
      </w:r>
      <w:proofErr w:type="gramStart"/>
      <w:r>
        <w:rPr>
          <w:rFonts w:cs="Times New Roman"/>
          <w:i/>
        </w:rPr>
        <w:t>Robotics and Autonomous Systems.</w:t>
      </w:r>
      <w:proofErr w:type="gramEnd"/>
      <w:r>
        <w:rPr>
          <w:rFonts w:cs="Times New Roman"/>
          <w:i/>
        </w:rPr>
        <w:t xml:space="preserve">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rsidSect="00D67AE7">
      <w:footerReference w:type="default" r:id="rId25"/>
      <w:pgSz w:w="12240" w:h="15840"/>
      <w:pgMar w:top="1800" w:right="1800" w:bottom="180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fej" w:date="2011-04-14T05:11:00Z" w:initials="f">
    <w:p w:rsidR="008038B9" w:rsidRDefault="008038B9">
      <w:pPr>
        <w:pStyle w:val="CommentText"/>
      </w:pPr>
      <w:bookmarkStart w:id="1" w:name="_GoBack"/>
      <w:bookmarkEnd w:id="1"/>
      <w:r>
        <w:rPr>
          <w:rStyle w:val="CommentReference"/>
        </w:rPr>
        <w:annotationRef/>
      </w:r>
      <w:r>
        <w:t>New section</w:t>
      </w:r>
    </w:p>
  </w:comment>
  <w:comment w:id="2" w:author="ffej" w:date="2011-04-14T05:11:00Z" w:initials="f">
    <w:p w:rsidR="008038B9" w:rsidRDefault="008038B9">
      <w:pPr>
        <w:pStyle w:val="CommentText"/>
      </w:pPr>
      <w:r>
        <w:rPr>
          <w:rStyle w:val="CommentReference"/>
        </w:rPr>
        <w:annotationRef/>
      </w:r>
      <w:r>
        <w:t>New section</w:t>
      </w:r>
    </w:p>
  </w:comment>
  <w:comment w:id="3" w:author="ffej" w:date="2011-04-14T05:17:00Z" w:initials="f">
    <w:p w:rsidR="008038B9" w:rsidRDefault="008038B9">
      <w:pPr>
        <w:pStyle w:val="CommentText"/>
      </w:pPr>
      <w:r>
        <w:rPr>
          <w:rStyle w:val="CommentReference"/>
        </w:rPr>
        <w:annotationRef/>
      </w:r>
      <w:r>
        <w:t xml:space="preserve">I was </w:t>
      </w:r>
      <w:proofErr w:type="spellStart"/>
      <w:r>
        <w:t>to</w:t>
      </w:r>
      <w:proofErr w:type="spellEnd"/>
      <w:r>
        <w:t xml:space="preserve"> tired to put this in and it will probably change after your edits anyway</w:t>
      </w:r>
    </w:p>
  </w:comment>
  <w:comment w:id="4" w:author="OSK" w:date="2011-04-14T10:19:00Z" w:initials="OJR">
    <w:p w:rsidR="008038B9" w:rsidRDefault="008038B9">
      <w:pPr>
        <w:pStyle w:val="CommentText"/>
      </w:pPr>
      <w:r>
        <w:rPr>
          <w:rStyle w:val="CommentReference"/>
        </w:rPr>
        <w:annotationRef/>
      </w:r>
      <w:r>
        <w:t xml:space="preserve">Somewhere you </w:t>
      </w:r>
      <w:proofErr w:type="gramStart"/>
      <w:r>
        <w:t>want  to</w:t>
      </w:r>
      <w:proofErr w:type="gramEnd"/>
      <w:r>
        <w:t xml:space="preserve"> say that what you are describing is not a fully functional system, but a </w:t>
      </w:r>
      <w:proofErr w:type="spellStart"/>
      <w:r>
        <w:t>fremework</w:t>
      </w:r>
      <w:proofErr w:type="spellEnd"/>
      <w:r>
        <w:t xml:space="preserve"> for such.  Some parts are indeed fully functional.  Others are in various stages of development.</w:t>
      </w:r>
    </w:p>
  </w:comment>
  <w:comment w:id="5" w:author="ffej" w:date="2011-04-14T05:12:00Z" w:initials="f">
    <w:p w:rsidR="008038B9" w:rsidRDefault="008038B9">
      <w:pPr>
        <w:pStyle w:val="CommentText"/>
      </w:pPr>
      <w:r>
        <w:rPr>
          <w:rStyle w:val="CommentReference"/>
        </w:rPr>
        <w:annotationRef/>
      </w:r>
      <w:r>
        <w:t>New figure</w:t>
      </w:r>
    </w:p>
  </w:comment>
  <w:comment w:id="6" w:author="ffej" w:date="2011-04-14T05:12:00Z" w:initials="f">
    <w:p w:rsidR="008038B9" w:rsidRDefault="008038B9">
      <w:pPr>
        <w:pStyle w:val="CommentText"/>
      </w:pPr>
      <w:r>
        <w:rPr>
          <w:rStyle w:val="CommentReference"/>
        </w:rPr>
        <w:annotationRef/>
      </w:r>
      <w:r>
        <w:t>Changed section</w:t>
      </w:r>
    </w:p>
  </w:comment>
  <w:comment w:id="7" w:author="ffej" w:date="2011-04-14T05:13:00Z" w:initials="f">
    <w:p w:rsidR="008038B9" w:rsidRDefault="008038B9">
      <w:pPr>
        <w:pStyle w:val="CommentText"/>
      </w:pPr>
      <w:r>
        <w:rPr>
          <w:rStyle w:val="CommentReference"/>
        </w:rPr>
        <w:annotationRef/>
      </w:r>
      <w:r>
        <w:t>New section</w:t>
      </w:r>
    </w:p>
  </w:comment>
  <w:comment w:id="8" w:author="ffej" w:date="2011-04-14T05:14:00Z" w:initials="f">
    <w:p w:rsidR="008038B9" w:rsidRDefault="008038B9">
      <w:pPr>
        <w:pStyle w:val="CommentText"/>
      </w:pPr>
      <w:r>
        <w:rPr>
          <w:rStyle w:val="CommentReference"/>
        </w:rPr>
        <w:annotationRef/>
      </w:r>
      <w:r>
        <w:t>Check again if you can, check to make sure your suggestions from the last draft</w:t>
      </w:r>
    </w:p>
  </w:comment>
  <w:comment w:id="9" w:author="ffej" w:date="2011-04-14T05:15:00Z" w:initials="f">
    <w:p w:rsidR="008038B9" w:rsidRDefault="008038B9">
      <w:pPr>
        <w:pStyle w:val="CommentText"/>
      </w:pPr>
      <w:r>
        <w:rPr>
          <w:rStyle w:val="CommentReference"/>
        </w:rPr>
        <w:annotationRef/>
      </w:r>
      <w:r>
        <w:t>New figure</w:t>
      </w:r>
    </w:p>
  </w:comment>
  <w:comment w:id="10" w:author="OSK" w:date="2011-04-14T10:23:00Z" w:initials="OJR">
    <w:p w:rsidR="008038B9" w:rsidRDefault="008038B9">
      <w:pPr>
        <w:pStyle w:val="CommentText"/>
      </w:pPr>
      <w:r>
        <w:rPr>
          <w:rStyle w:val="CommentReference"/>
        </w:rPr>
        <w:annotationRef/>
      </w:r>
      <w:r>
        <w:t>Footnotes needed here</w:t>
      </w:r>
    </w:p>
  </w:comment>
  <w:comment w:id="11" w:author="ffej" w:date="2011-04-14T05:15:00Z" w:initials="f">
    <w:p w:rsidR="008038B9" w:rsidRDefault="008038B9">
      <w:pPr>
        <w:pStyle w:val="CommentText"/>
      </w:pPr>
      <w:r>
        <w:rPr>
          <w:rStyle w:val="CommentReference"/>
        </w:rPr>
        <w:annotationRef/>
      </w:r>
      <w:r>
        <w:t>New section</w:t>
      </w:r>
    </w:p>
  </w:comment>
  <w:comment w:id="12" w:author="OSK" w:date="2011-04-14T10:08:00Z" w:initials="OJR">
    <w:p w:rsidR="008038B9" w:rsidRDefault="008038B9">
      <w:pPr>
        <w:pStyle w:val="CommentText"/>
      </w:pPr>
      <w:r>
        <w:rPr>
          <w:rStyle w:val="CommentReference"/>
        </w:rPr>
        <w:annotationRef/>
      </w:r>
      <w:r>
        <w:t>Rephrase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8B9" w:rsidRDefault="008038B9">
      <w:r>
        <w:separator/>
      </w:r>
    </w:p>
    <w:p w:rsidR="008038B9" w:rsidRDefault="008038B9"/>
  </w:endnote>
  <w:endnote w:type="continuationSeparator" w:id="0">
    <w:p w:rsidR="008038B9" w:rsidRDefault="008038B9">
      <w:r>
        <w:continuationSeparator/>
      </w:r>
    </w:p>
    <w:p w:rsidR="008038B9" w:rsidRDefault="00803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B9" w:rsidRDefault="008038B9">
    <w:pPr>
      <w:pStyle w:val="Footer"/>
      <w:jc w:val="center"/>
    </w:pPr>
    <w:r>
      <w:fldChar w:fldCharType="begin"/>
    </w:r>
    <w:r>
      <w:instrText xml:space="preserve"> PAGE </w:instrText>
    </w:r>
    <w:r>
      <w:fldChar w:fldCharType="separate"/>
    </w:r>
    <w:r w:rsidR="00CB27EE">
      <w:rPr>
        <w:noProof/>
      </w:rPr>
      <w:t>iii</w:t>
    </w:r>
    <w:r>
      <w:rPr>
        <w:noProof/>
      </w:rPr>
      <w:fldChar w:fldCharType="end"/>
    </w:r>
  </w:p>
  <w:p w:rsidR="008038B9" w:rsidRDefault="00803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B9" w:rsidRDefault="008038B9">
    <w:pPr>
      <w:pStyle w:val="Footer"/>
      <w:jc w:val="center"/>
    </w:pPr>
    <w:r>
      <w:fldChar w:fldCharType="begin"/>
    </w:r>
    <w:r>
      <w:instrText xml:space="preserve"> PAGE </w:instrText>
    </w:r>
    <w:r>
      <w:fldChar w:fldCharType="separate"/>
    </w:r>
    <w:r w:rsidR="00CB27EE">
      <w:rPr>
        <w:noProof/>
      </w:rPr>
      <w:t>14</w:t>
    </w:r>
    <w:r>
      <w:rPr>
        <w:noProof/>
      </w:rPr>
      <w:fldChar w:fldCharType="end"/>
    </w:r>
  </w:p>
  <w:p w:rsidR="008038B9" w:rsidRDefault="008038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B9" w:rsidRDefault="008038B9">
    <w:pPr>
      <w:pStyle w:val="Footer"/>
      <w:jc w:val="center"/>
    </w:pPr>
    <w:r>
      <w:fldChar w:fldCharType="begin"/>
    </w:r>
    <w:r>
      <w:instrText xml:space="preserve"> PAGE </w:instrText>
    </w:r>
    <w:r>
      <w:fldChar w:fldCharType="separate"/>
    </w:r>
    <w:r w:rsidR="00CB27EE">
      <w:rPr>
        <w:noProof/>
      </w:rPr>
      <w:t>48</w:t>
    </w:r>
    <w:r>
      <w:rPr>
        <w:noProof/>
      </w:rPr>
      <w:fldChar w:fldCharType="end"/>
    </w:r>
  </w:p>
  <w:p w:rsidR="008038B9" w:rsidRDefault="008038B9">
    <w:pPr>
      <w:pStyle w:val="Footer"/>
    </w:pPr>
  </w:p>
  <w:p w:rsidR="008038B9" w:rsidRDefault="008038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8B9" w:rsidRDefault="008038B9">
      <w:r>
        <w:separator/>
      </w:r>
    </w:p>
    <w:p w:rsidR="008038B9" w:rsidRDefault="008038B9"/>
  </w:footnote>
  <w:footnote w:type="continuationSeparator" w:id="0">
    <w:p w:rsidR="008038B9" w:rsidRDefault="008038B9">
      <w:r>
        <w:continuationSeparator/>
      </w:r>
    </w:p>
    <w:p w:rsidR="008038B9" w:rsidRDefault="008038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336BF2"/>
    <w:rsid w:val="000137D5"/>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1B6F5A"/>
    <w:rsid w:val="002148A1"/>
    <w:rsid w:val="002452F9"/>
    <w:rsid w:val="002A2134"/>
    <w:rsid w:val="002B29E2"/>
    <w:rsid w:val="002B5BB4"/>
    <w:rsid w:val="002B6691"/>
    <w:rsid w:val="002E1C59"/>
    <w:rsid w:val="002E2E04"/>
    <w:rsid w:val="0030642B"/>
    <w:rsid w:val="00310403"/>
    <w:rsid w:val="00312489"/>
    <w:rsid w:val="00330E92"/>
    <w:rsid w:val="00336BF2"/>
    <w:rsid w:val="00344F99"/>
    <w:rsid w:val="00355E50"/>
    <w:rsid w:val="00372DB6"/>
    <w:rsid w:val="00377163"/>
    <w:rsid w:val="0038656B"/>
    <w:rsid w:val="00387436"/>
    <w:rsid w:val="0039781F"/>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B63C5"/>
    <w:rsid w:val="004D3EBF"/>
    <w:rsid w:val="004F291C"/>
    <w:rsid w:val="004F4456"/>
    <w:rsid w:val="004F65EB"/>
    <w:rsid w:val="00521E24"/>
    <w:rsid w:val="00523E82"/>
    <w:rsid w:val="00544190"/>
    <w:rsid w:val="005448EB"/>
    <w:rsid w:val="0056537F"/>
    <w:rsid w:val="005C340B"/>
    <w:rsid w:val="005C52CB"/>
    <w:rsid w:val="005C6E2F"/>
    <w:rsid w:val="005D52C2"/>
    <w:rsid w:val="005F5C75"/>
    <w:rsid w:val="00616569"/>
    <w:rsid w:val="00647C5D"/>
    <w:rsid w:val="006627FA"/>
    <w:rsid w:val="006A0334"/>
    <w:rsid w:val="006A69CC"/>
    <w:rsid w:val="006C70F6"/>
    <w:rsid w:val="006E7926"/>
    <w:rsid w:val="0071245E"/>
    <w:rsid w:val="0071300E"/>
    <w:rsid w:val="0071330F"/>
    <w:rsid w:val="007159F2"/>
    <w:rsid w:val="007173D3"/>
    <w:rsid w:val="007212BE"/>
    <w:rsid w:val="0073711B"/>
    <w:rsid w:val="00742F01"/>
    <w:rsid w:val="007501A8"/>
    <w:rsid w:val="00754014"/>
    <w:rsid w:val="00761642"/>
    <w:rsid w:val="007763DB"/>
    <w:rsid w:val="0079161A"/>
    <w:rsid w:val="0079557E"/>
    <w:rsid w:val="007958DE"/>
    <w:rsid w:val="007B247A"/>
    <w:rsid w:val="007B250A"/>
    <w:rsid w:val="007B2F38"/>
    <w:rsid w:val="007C24F3"/>
    <w:rsid w:val="007C2BFA"/>
    <w:rsid w:val="007C320F"/>
    <w:rsid w:val="007F1AC7"/>
    <w:rsid w:val="007F1C8C"/>
    <w:rsid w:val="007F357D"/>
    <w:rsid w:val="007F6AE8"/>
    <w:rsid w:val="008030DC"/>
    <w:rsid w:val="008038B9"/>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762AC"/>
    <w:rsid w:val="00983054"/>
    <w:rsid w:val="00987DA7"/>
    <w:rsid w:val="009C3594"/>
    <w:rsid w:val="009E1F76"/>
    <w:rsid w:val="009F13B9"/>
    <w:rsid w:val="00A1297E"/>
    <w:rsid w:val="00A13121"/>
    <w:rsid w:val="00A140F4"/>
    <w:rsid w:val="00A350E9"/>
    <w:rsid w:val="00A36362"/>
    <w:rsid w:val="00A765A4"/>
    <w:rsid w:val="00A76F93"/>
    <w:rsid w:val="00A870EF"/>
    <w:rsid w:val="00A95C6F"/>
    <w:rsid w:val="00A97AF1"/>
    <w:rsid w:val="00AA4EA1"/>
    <w:rsid w:val="00AB568B"/>
    <w:rsid w:val="00AD27A7"/>
    <w:rsid w:val="00B156F6"/>
    <w:rsid w:val="00B164DB"/>
    <w:rsid w:val="00B60422"/>
    <w:rsid w:val="00BD7D63"/>
    <w:rsid w:val="00BE4458"/>
    <w:rsid w:val="00BF0D46"/>
    <w:rsid w:val="00BF1300"/>
    <w:rsid w:val="00C05510"/>
    <w:rsid w:val="00C14269"/>
    <w:rsid w:val="00C17401"/>
    <w:rsid w:val="00C211D8"/>
    <w:rsid w:val="00C263E3"/>
    <w:rsid w:val="00C541D9"/>
    <w:rsid w:val="00C56D8A"/>
    <w:rsid w:val="00CB013C"/>
    <w:rsid w:val="00CB27EE"/>
    <w:rsid w:val="00CC3105"/>
    <w:rsid w:val="00CC7DFE"/>
    <w:rsid w:val="00CE5DE3"/>
    <w:rsid w:val="00D2360A"/>
    <w:rsid w:val="00D465B2"/>
    <w:rsid w:val="00D46B62"/>
    <w:rsid w:val="00D661AC"/>
    <w:rsid w:val="00D67AE7"/>
    <w:rsid w:val="00D8575D"/>
    <w:rsid w:val="00DA2262"/>
    <w:rsid w:val="00DC73F6"/>
    <w:rsid w:val="00DD14F5"/>
    <w:rsid w:val="00DD3170"/>
    <w:rsid w:val="00DE73D1"/>
    <w:rsid w:val="00DF13BA"/>
    <w:rsid w:val="00DF6217"/>
    <w:rsid w:val="00E07C07"/>
    <w:rsid w:val="00E125C7"/>
    <w:rsid w:val="00E213D4"/>
    <w:rsid w:val="00E32701"/>
    <w:rsid w:val="00E33575"/>
    <w:rsid w:val="00E478FA"/>
    <w:rsid w:val="00E54762"/>
    <w:rsid w:val="00E605DC"/>
    <w:rsid w:val="00E67A47"/>
    <w:rsid w:val="00E8537E"/>
    <w:rsid w:val="00E85ECD"/>
    <w:rsid w:val="00EB1D8A"/>
    <w:rsid w:val="00EB33F5"/>
    <w:rsid w:val="00EC3C73"/>
    <w:rsid w:val="00ED7DDE"/>
    <w:rsid w:val="00EE5899"/>
    <w:rsid w:val="00EF6475"/>
    <w:rsid w:val="00F000DE"/>
    <w:rsid w:val="00F04CA2"/>
    <w:rsid w:val="00F11DFD"/>
    <w:rsid w:val="00F15CE5"/>
    <w:rsid w:val="00F3748E"/>
    <w:rsid w:val="00F378E6"/>
    <w:rsid w:val="00F64974"/>
    <w:rsid w:val="00F65950"/>
    <w:rsid w:val="00F91140"/>
    <w:rsid w:val="00FD5478"/>
    <w:rsid w:val="00FE1527"/>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allout" idref="#Line Callout 1 25"/>
        <o:r id="V:Rule2" type="callout" idref="#Line Callout 1 26"/>
        <o:r id="V:Rule3" type="callout" idref="#Line Callout 1 27"/>
        <o:r id="V:Rule4" type="callout" idref="#Line Callout 1 28"/>
        <o:r id="V:Rule5" type="callout" idref="#Line Callout 1 29"/>
        <o:r id="V:Rule6" type="callout" idref="#Line Callout 1 30"/>
        <o:r id="V:Rule7" type="callout" idref="#Line Callout 1 14"/>
        <o:r id="V:Rule8" type="callout" idref="#Line Callout 1 11"/>
        <o:r id="V:Rule9" type="callout" idref="#Line Callout 1 15"/>
        <o:r id="V:Rule10" type="callout" idref="#Line Callout 1 10"/>
        <o:r id="V:Rule11" type="callout" idref="#Line Callout 1 16"/>
        <o:r id="V:Rule12" type="callout" idref="#Line Callout 1 20"/>
        <o:r id="V:Rule13" type="callout" idref="#Line Callout 1 19"/>
        <o:r id="V:Rule14" type="callout" idref="#Line Callout 1 18"/>
        <o:r id="V:Rule15" type="callout" idref="#Line Callout 1 17"/>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rsid w:val="00D67AE7"/>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rsid w:val="00D67AE7"/>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67AE7"/>
  </w:style>
  <w:style w:type="character" w:customStyle="1" w:styleId="WW-Absatz-Standardschriftart">
    <w:name w:val="WW-Absatz-Standardschriftart"/>
    <w:rsid w:val="00D67AE7"/>
  </w:style>
  <w:style w:type="character" w:customStyle="1" w:styleId="WW-Absatz-Standardschriftart1">
    <w:name w:val="WW-Absatz-Standardschriftart1"/>
    <w:rsid w:val="00D67AE7"/>
  </w:style>
  <w:style w:type="character" w:customStyle="1" w:styleId="WW-Absatz-Standardschriftart11">
    <w:name w:val="WW-Absatz-Standardschriftart11"/>
    <w:rsid w:val="00D67AE7"/>
  </w:style>
  <w:style w:type="character" w:customStyle="1" w:styleId="WW-Absatz-Standardschriftart111">
    <w:name w:val="WW-Absatz-Standardschriftart111"/>
    <w:rsid w:val="00D67AE7"/>
  </w:style>
  <w:style w:type="character" w:customStyle="1" w:styleId="WW-Absatz-Standardschriftart1111">
    <w:name w:val="WW-Absatz-Standardschriftart1111"/>
    <w:rsid w:val="00D67AE7"/>
  </w:style>
  <w:style w:type="character" w:customStyle="1" w:styleId="WW-Absatz-Standardschriftart11111">
    <w:name w:val="WW-Absatz-Standardschriftart11111"/>
    <w:rsid w:val="00D67AE7"/>
  </w:style>
  <w:style w:type="character" w:customStyle="1" w:styleId="WW-Absatz-Standardschriftart111111">
    <w:name w:val="WW-Absatz-Standardschriftart111111"/>
    <w:rsid w:val="00D67AE7"/>
  </w:style>
  <w:style w:type="character" w:customStyle="1" w:styleId="WW-Absatz-Standardschriftart1111111">
    <w:name w:val="WW-Absatz-Standardschriftart1111111"/>
    <w:rsid w:val="00D67AE7"/>
  </w:style>
  <w:style w:type="character" w:customStyle="1" w:styleId="WW-Absatz-Standardschriftart11111111">
    <w:name w:val="WW-Absatz-Standardschriftart11111111"/>
    <w:rsid w:val="00D67AE7"/>
  </w:style>
  <w:style w:type="character" w:customStyle="1" w:styleId="WW-Absatz-Standardschriftart111111111">
    <w:name w:val="WW-Absatz-Standardschriftart111111111"/>
    <w:rsid w:val="00D67AE7"/>
  </w:style>
  <w:style w:type="character" w:customStyle="1" w:styleId="WW-Absatz-Standardschriftart1111111111">
    <w:name w:val="WW-Absatz-Standardschriftart1111111111"/>
    <w:rsid w:val="00D67AE7"/>
  </w:style>
  <w:style w:type="character" w:customStyle="1" w:styleId="WW-Absatz-Standardschriftart11111111111">
    <w:name w:val="WW-Absatz-Standardschriftart11111111111"/>
    <w:rsid w:val="00D67AE7"/>
  </w:style>
  <w:style w:type="character" w:customStyle="1" w:styleId="WW-Absatz-Standardschriftart111111111111">
    <w:name w:val="WW-Absatz-Standardschriftart111111111111"/>
    <w:rsid w:val="00D67AE7"/>
  </w:style>
  <w:style w:type="character" w:customStyle="1" w:styleId="WW-Absatz-Standardschriftart1111111111111">
    <w:name w:val="WW-Absatz-Standardschriftart1111111111111"/>
    <w:rsid w:val="00D67AE7"/>
  </w:style>
  <w:style w:type="character" w:customStyle="1" w:styleId="WW-Absatz-Standardschriftart11111111111111">
    <w:name w:val="WW-Absatz-Standardschriftart11111111111111"/>
    <w:rsid w:val="00D67AE7"/>
  </w:style>
  <w:style w:type="character" w:customStyle="1" w:styleId="WW-Absatz-Standardschriftart111111111111111">
    <w:name w:val="WW-Absatz-Standardschriftart111111111111111"/>
    <w:rsid w:val="00D67AE7"/>
  </w:style>
  <w:style w:type="character" w:customStyle="1" w:styleId="WW-Absatz-Standardschriftart1111111111111111">
    <w:name w:val="WW-Absatz-Standardschriftart1111111111111111"/>
    <w:rsid w:val="00D67AE7"/>
  </w:style>
  <w:style w:type="character" w:customStyle="1" w:styleId="WW-Absatz-Standardschriftart11111111111111111">
    <w:name w:val="WW-Absatz-Standardschriftart11111111111111111"/>
    <w:rsid w:val="00D67AE7"/>
  </w:style>
  <w:style w:type="character" w:customStyle="1" w:styleId="WW-Absatz-Standardschriftart111111111111111111">
    <w:name w:val="WW-Absatz-Standardschriftart111111111111111111"/>
    <w:rsid w:val="00D67AE7"/>
  </w:style>
  <w:style w:type="character" w:customStyle="1" w:styleId="WW-Absatz-Standardschriftart1111111111111111111">
    <w:name w:val="WW-Absatz-Standardschriftart1111111111111111111"/>
    <w:rsid w:val="00D67AE7"/>
  </w:style>
  <w:style w:type="character" w:customStyle="1" w:styleId="WW-Absatz-Standardschriftart11111111111111111111">
    <w:name w:val="WW-Absatz-Standardschriftart11111111111111111111"/>
    <w:rsid w:val="00D67AE7"/>
  </w:style>
  <w:style w:type="character" w:customStyle="1" w:styleId="WW-Absatz-Standardschriftart111111111111111111111">
    <w:name w:val="WW-Absatz-Standardschriftart111111111111111111111"/>
    <w:rsid w:val="00D67AE7"/>
  </w:style>
  <w:style w:type="character" w:customStyle="1" w:styleId="WW-Absatz-Standardschriftart1111111111111111111111">
    <w:name w:val="WW-Absatz-Standardschriftart1111111111111111111111"/>
    <w:rsid w:val="00D67AE7"/>
  </w:style>
  <w:style w:type="character" w:customStyle="1" w:styleId="WW-Absatz-Standardschriftart11111111111111111111111">
    <w:name w:val="WW-Absatz-Standardschriftart11111111111111111111111"/>
    <w:rsid w:val="00D67AE7"/>
  </w:style>
  <w:style w:type="character" w:customStyle="1" w:styleId="WW-Absatz-Standardschriftart111111111111111111111111">
    <w:name w:val="WW-Absatz-Standardschriftart111111111111111111111111"/>
    <w:rsid w:val="00D67AE7"/>
  </w:style>
  <w:style w:type="character" w:customStyle="1" w:styleId="NumberingSymbols">
    <w:name w:val="Numbering Symbols"/>
    <w:rsid w:val="00D67AE7"/>
  </w:style>
  <w:style w:type="character" w:styleId="LineNumber">
    <w:name w:val="line number"/>
    <w:rsid w:val="00D67AE7"/>
  </w:style>
  <w:style w:type="character" w:customStyle="1" w:styleId="FootnoteCharacters">
    <w:name w:val="Footnote Characters"/>
    <w:rsid w:val="00D67AE7"/>
  </w:style>
  <w:style w:type="character" w:styleId="FootnoteReference">
    <w:name w:val="footnote reference"/>
    <w:rsid w:val="00D67AE7"/>
    <w:rPr>
      <w:vertAlign w:val="superscript"/>
    </w:rPr>
  </w:style>
  <w:style w:type="character" w:customStyle="1" w:styleId="EndnoteCharacters">
    <w:name w:val="Endnote Characters"/>
    <w:rsid w:val="00D67AE7"/>
  </w:style>
  <w:style w:type="character" w:styleId="EndnoteReference">
    <w:name w:val="endnote reference"/>
    <w:rsid w:val="00D67AE7"/>
    <w:rPr>
      <w:vertAlign w:val="superscript"/>
    </w:rPr>
  </w:style>
  <w:style w:type="character" w:customStyle="1" w:styleId="HeaderChar">
    <w:name w:val="Header Char"/>
    <w:rsid w:val="00D67AE7"/>
    <w:rPr>
      <w:rFonts w:ascii="Liberation Serif" w:eastAsia="DejaVu Sans" w:hAnsi="Liberation Serif" w:cs="Lohit Hindi"/>
      <w:kern w:val="1"/>
      <w:sz w:val="24"/>
      <w:szCs w:val="24"/>
      <w:lang w:eastAsia="hi-IN" w:bidi="hi-IN"/>
    </w:rPr>
  </w:style>
  <w:style w:type="character" w:customStyle="1" w:styleId="FooterChar">
    <w:name w:val="Footer Char"/>
    <w:rsid w:val="00D67AE7"/>
    <w:rPr>
      <w:rFonts w:ascii="Liberation Serif" w:eastAsia="DejaVu Sans" w:hAnsi="Liberation Serif" w:cs="Lohit Hindi"/>
      <w:kern w:val="1"/>
      <w:sz w:val="24"/>
      <w:szCs w:val="24"/>
      <w:lang w:eastAsia="hi-IN" w:bidi="hi-IN"/>
    </w:rPr>
  </w:style>
  <w:style w:type="character" w:styleId="Hyperlink">
    <w:name w:val="Hyperlink"/>
    <w:rsid w:val="00D67AE7"/>
    <w:rPr>
      <w:color w:val="000080"/>
      <w:u w:val="single"/>
    </w:rPr>
  </w:style>
  <w:style w:type="paragraph" w:customStyle="1" w:styleId="Heading">
    <w:name w:val="Heading"/>
    <w:basedOn w:val="Normal"/>
    <w:next w:val="BodyText"/>
    <w:rsid w:val="00D67AE7"/>
    <w:pPr>
      <w:keepNext/>
      <w:spacing w:before="240" w:after="120"/>
    </w:pPr>
    <w:rPr>
      <w:rFonts w:ascii="Liberation Sans" w:hAnsi="Liberation Sans"/>
      <w:sz w:val="28"/>
      <w:szCs w:val="28"/>
    </w:rPr>
  </w:style>
  <w:style w:type="paragraph" w:styleId="BodyText">
    <w:name w:val="Body Text"/>
    <w:basedOn w:val="Normal"/>
    <w:rsid w:val="00D67AE7"/>
    <w:pPr>
      <w:spacing w:after="120"/>
    </w:pPr>
  </w:style>
  <w:style w:type="paragraph" w:styleId="List">
    <w:name w:val="List"/>
    <w:basedOn w:val="BodyText"/>
    <w:rsid w:val="00D67AE7"/>
  </w:style>
  <w:style w:type="paragraph" w:styleId="Caption">
    <w:name w:val="caption"/>
    <w:basedOn w:val="Normal"/>
    <w:qFormat/>
    <w:rsid w:val="00D67AE7"/>
    <w:pPr>
      <w:suppressLineNumbers/>
      <w:spacing w:before="120" w:after="120"/>
    </w:pPr>
    <w:rPr>
      <w:i/>
      <w:iCs/>
    </w:rPr>
  </w:style>
  <w:style w:type="paragraph" w:customStyle="1" w:styleId="Index">
    <w:name w:val="Index"/>
    <w:basedOn w:val="Normal"/>
    <w:rsid w:val="00D67AE7"/>
    <w:pPr>
      <w:suppressLineNumbers/>
    </w:pPr>
  </w:style>
  <w:style w:type="paragraph" w:styleId="FootnoteText">
    <w:name w:val="footnote text"/>
    <w:basedOn w:val="Normal"/>
    <w:rsid w:val="00D67AE7"/>
    <w:pPr>
      <w:suppressLineNumbers/>
      <w:ind w:left="283" w:hanging="283"/>
    </w:pPr>
    <w:rPr>
      <w:sz w:val="20"/>
      <w:szCs w:val="20"/>
    </w:rPr>
  </w:style>
  <w:style w:type="paragraph" w:styleId="Footer">
    <w:name w:val="footer"/>
    <w:basedOn w:val="Normal"/>
    <w:rsid w:val="00D67AE7"/>
    <w:pPr>
      <w:suppressLineNumbers/>
      <w:tabs>
        <w:tab w:val="center" w:pos="4140"/>
        <w:tab w:val="right" w:pos="8280"/>
      </w:tabs>
    </w:pPr>
  </w:style>
  <w:style w:type="paragraph" w:customStyle="1" w:styleId="Figure">
    <w:name w:val="Figure"/>
    <w:basedOn w:val="Caption"/>
    <w:rsid w:val="00D67AE7"/>
  </w:style>
  <w:style w:type="paragraph" w:customStyle="1" w:styleId="Framecontents">
    <w:name w:val="Frame contents"/>
    <w:basedOn w:val="BodyText"/>
    <w:rsid w:val="00D67AE7"/>
  </w:style>
  <w:style w:type="paragraph" w:styleId="EndnoteText">
    <w:name w:val="endnote text"/>
    <w:basedOn w:val="Normal"/>
    <w:rsid w:val="00D67AE7"/>
    <w:pPr>
      <w:suppressLineNumbers/>
      <w:ind w:left="283" w:hanging="283"/>
    </w:pPr>
    <w:rPr>
      <w:sz w:val="20"/>
      <w:szCs w:val="20"/>
    </w:rPr>
  </w:style>
  <w:style w:type="paragraph" w:styleId="Header">
    <w:name w:val="header"/>
    <w:basedOn w:val="Normal"/>
    <w:rsid w:val="00D67AE7"/>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se.msu.edu/~stockman/Book/"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arduino.cc/en/Main/ArduinoBoardDuemilanove"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489FE-50B2-4D8C-953D-23574D10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56</Pages>
  <Words>10509</Words>
  <Characters>59902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70271</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7</cp:revision>
  <cp:lastPrinted>2011-03-22T18:40:00Z</cp:lastPrinted>
  <dcterms:created xsi:type="dcterms:W3CDTF">2011-04-14T14:01:00Z</dcterms:created>
  <dcterms:modified xsi:type="dcterms:W3CDTF">2011-04-14T19:16:00Z</dcterms:modified>
</cp:coreProperties>
</file>