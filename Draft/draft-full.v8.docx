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0391" w:rsidRPr="0040237C" w:rsidRDefault="008D0391" w:rsidP="005F5C75">
      <w:pPr>
        <w:spacing w:line="480" w:lineRule="auto"/>
        <w:jc w:val="center"/>
        <w:rPr>
          <w:ins w:id="2" w:author="ffej" w:date="2011-04-03T14:18:00Z"/>
          <w:rFonts w:cs="Times New Roman"/>
        </w:rPr>
        <w:sectPr w:rsidR="008D0391" w:rsidRPr="0040237C" w:rsidSect="008D0391">
          <w:footerReference w:type="default" r:id="rId9"/>
          <w:pgSz w:w="12240" w:h="15840"/>
          <w:pgMar w:top="1800" w:right="1800" w:bottom="1800" w:left="2160" w:header="720" w:footer="720" w:gutter="0"/>
          <w:pgNumType w:fmt="lowerRoman" w:start="1"/>
          <w:cols w:space="720"/>
          <w:docGrid w:linePitch="360"/>
          <w:sectPrChange w:id="3" w:author="ffej" w:date="2011-04-03T14:19:00Z">
            <w:sectPr w:rsidR="008D0391" w:rsidRPr="0040237C" w:rsidSect="008D0391">
              <w:pgMar w:top="1800" w:right="1800" w:bottom="1800" w:left="2160" w:header="720" w:footer="720" w:gutter="0"/>
              <w:pgNumType w:fmt="decimal"/>
            </w:sectPr>
          </w:sectPrChange>
        </w:sectPr>
      </w:pP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proofErr w:type="gramStart"/>
      <w:r w:rsidRPr="0040237C">
        <w:rPr>
          <w:rFonts w:cs="Times New Roman"/>
        </w:rPr>
        <w:t>these dialog</w:t>
      </w:r>
      <w:proofErr w:type="gramEnd"/>
      <w:r w:rsidRPr="0040237C">
        <w:rPr>
          <w:rFonts w:cs="Times New Roman"/>
        </w:rPr>
        <w:t xml:space="preserve"> based robotics systems. This thesis first discusses the creation of a hardware and software platform that not only fit the needs for the dialog system but also could be used for other robotic solutions. Next the image processing techniques that were tested and finally employed will be explained. The third part explains how the author conceived a process of parsing English words into conceptual ideas. Finally the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The first iteration of a chassis was built using parts from VEX robotics kits. VEX kits allow designers to custom build 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w:t>
      </w:r>
      <w:proofErr w:type="spellStart"/>
      <w:r w:rsidRPr="0040237C">
        <w:rPr>
          <w:rFonts w:cs="Times New Roman"/>
        </w:rPr>
        <w:t>omni</w:t>
      </w:r>
      <w:proofErr w:type="spellEnd"/>
      <w:r w:rsidRPr="0040237C">
        <w:rPr>
          <w:rFonts w:cs="Times New Roman"/>
        </w:rPr>
        <w:t xml:space="preserve">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A36362" w:rsidRPr="0040237C" w:rsidRDefault="00A36362">
      <w:pPr>
        <w:spacing w:line="480" w:lineRule="auto"/>
        <w:rPr>
          <w:rFonts w:cs="Times New Roman"/>
        </w:rPr>
      </w:pPr>
      <w:r w:rsidRPr="0040237C">
        <w:rPr>
          <w:rFonts w:cs="Times New Roman"/>
        </w:rPr>
        <w:lastRenderedPageBreak/>
        <w:tab/>
        <w:t xml:space="preserve">The second chassis iteration came about after the limitations placed on the robot by the competition were no longer a factor. The chassis chosen was the Create made by the iRobot company. This is the same company that produces the </w:t>
      </w:r>
      <w:proofErr w:type="spellStart"/>
      <w:r w:rsidRPr="0040237C">
        <w:rPr>
          <w:rFonts w:cs="Times New Roman"/>
        </w:rPr>
        <w:t>well known</w:t>
      </w:r>
      <w:proofErr w:type="spellEnd"/>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w:t>
      </w:r>
      <w:r w:rsidRPr="0040237C">
        <w:rPr>
          <w:rFonts w:cs="Times New Roman"/>
        </w:rPr>
        <w:lastRenderedPageBreak/>
        <w:t>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proofErr w:type="gramStart"/>
      <w:r w:rsidRPr="0040237C">
        <w:rPr>
          <w:rFonts w:cs="Times New Roman"/>
        </w:rPr>
        <w:t>around</w:t>
      </w:r>
      <w:proofErr w:type="gramEnd"/>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del w:id="4" w:author="ffej" w:date="2011-04-03T14:38:00Z">
        <w:r w:rsidRPr="0040237C" w:rsidDel="0040237C">
          <w:rPr>
            <w:rFonts w:cs="Times New Roman"/>
          </w:rPr>
          <w:delText>corporation</w:delText>
        </w:r>
      </w:del>
      <w:ins w:id="5" w:author="ffej" w:date="2011-04-03T14:38:00Z">
        <w:r w:rsidR="0040237C" w:rsidRPr="0040237C">
          <w:rPr>
            <w:rFonts w:cs="Times New Roman"/>
          </w:rPr>
          <w:t>Corporation</w:t>
        </w:r>
      </w:ins>
      <w:r w:rsidRPr="0040237C">
        <w:rPr>
          <w:rFonts w:cs="Times New Roman"/>
        </w:rPr>
        <w:t xml:space="preserve">. This camera turned out to be ill equipped for the task. The left to right viewing </w:t>
      </w:r>
      <w:del w:id="6" w:author="ffej" w:date="2011-04-03T14:38:00Z">
        <w:r w:rsidRPr="0040237C" w:rsidDel="0040237C">
          <w:rPr>
            <w:rFonts w:cs="Times New Roman"/>
          </w:rPr>
          <w:delText>angle  of</w:delText>
        </w:r>
      </w:del>
      <w:ins w:id="7" w:author="ffej" w:date="2011-04-03T14:38:00Z">
        <w:r w:rsidR="0040237C" w:rsidRPr="0040237C">
          <w:rPr>
            <w:rFonts w:cs="Times New Roman"/>
          </w:rPr>
          <w:t>angle of</w:t>
        </w:r>
      </w:ins>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It has a 71 degree left t</w:t>
      </w:r>
      <w:bookmarkStart w:id="8" w:name="_GoBack"/>
      <w:bookmarkEnd w:id="8"/>
      <w:r w:rsidRPr="0040237C">
        <w:rPr>
          <w:rFonts w:cs="Times New Roman"/>
        </w:rPr>
        <w:t xml:space="preserve">o right viewing angle. This larger view lets the robot capture images that depict a wider area than the previous camera and allowed for more environmental </w:t>
      </w:r>
      <w:r w:rsidRPr="0040237C">
        <w:rPr>
          <w:rFonts w:cs="Times New Roman"/>
        </w:rPr>
        <w:lastRenderedPageBreak/>
        <w:t xml:space="preserve">features to </w:t>
      </w:r>
      <w:proofErr w:type="gramStart"/>
      <w:r w:rsidRPr="0040237C">
        <w:rPr>
          <w:rFonts w:cs="Times New Roman"/>
        </w:rPr>
        <w:t>analyzed</w:t>
      </w:r>
      <w:proofErr w:type="gramEnd"/>
      <w:r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ins w:id="9" w:author="ffej" w:date="2011-04-03T14:37:00Z">
        <w:r w:rsidR="0040237C" w:rsidRPr="0040237C">
          <w:rPr>
            <w:rFonts w:cs="Times New Roman"/>
          </w:rPr>
          <w:t xml:space="preserve"> can</w:t>
        </w:r>
      </w:ins>
      <w:r w:rsidRPr="0040237C">
        <w:rPr>
          <w:rFonts w:cs="Times New Roman"/>
        </w:rPr>
        <w:t xml:space="preserve"> then be calculated since the speed of sound in normal earth atmosphere is known and relatively constant.</w:t>
      </w:r>
    </w:p>
    <w:p w:rsidR="00A36362" w:rsidRPr="0040237C" w:rsidDel="0040237C" w:rsidRDefault="00177BF5">
      <w:pPr>
        <w:spacing w:line="480" w:lineRule="auto"/>
        <w:rPr>
          <w:del w:id="10" w:author="ffej" w:date="2011-04-03T14:39:00Z"/>
          <w:rFonts w:cs="Times New Roman"/>
        </w:rPr>
      </w:pPr>
      <w:del w:id="11" w:author="ffej" w:date="2011-04-03T14:37:00Z">
        <w:r>
          <w:rPr>
            <w:rFonts w:cs="Times New Roman"/>
            <w:noProof/>
            <w:lang w:eastAsia="en-US" w:bidi="ar-SA"/>
          </w:rPr>
          <mc:AlternateContent>
            <mc:Choice Requires="wps">
              <w:drawing>
                <wp:anchor distT="0" distB="0" distL="0" distR="0" simplePos="0" relativeHeight="251661312" behindDoc="0" locked="0" layoutInCell="1" allowOverlap="1">
                  <wp:simplePos x="0" y="0"/>
                  <wp:positionH relativeFrom="column">
                    <wp:posOffset>1152525</wp:posOffset>
                  </wp:positionH>
                  <wp:positionV relativeFrom="paragraph">
                    <wp:posOffset>2622550</wp:posOffset>
                  </wp:positionV>
                  <wp:extent cx="2647315" cy="2473325"/>
                  <wp:effectExtent l="0" t="3175" r="635" b="0"/>
                  <wp:wrapTopAndBottom/>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2473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402D" w:rsidRDefault="000A402D">
                              <w:pPr>
                                <w:pStyle w:val="Figure"/>
                              </w:pPr>
                              <w:r>
                                <w:rPr>
                                  <w:rFonts w:cs="Times New Roman"/>
                                  <w:noProof/>
                                  <w:lang w:eastAsia="en-US" w:bidi="ar-SA"/>
                                </w:rPr>
                                <w:drawing>
                                  <wp:inline distT="0" distB="0" distL="0" distR="0">
                                    <wp:extent cx="264795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047875"/>
                                            </a:xfrm>
                                            <a:prstGeom prst="rect">
                                              <a:avLst/>
                                            </a:prstGeom>
                                            <a:solidFill>
                                              <a:srgbClr val="FFFFFF"/>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90.75pt;margin-top:206.5pt;width:208.45pt;height:194.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" stroked="f">
                  <v:textbox inset="0,0,0,0">
                    <w:txbxContent>
                      <w:p w:rsidR="000A402D" w:rsidRDefault="000A402D">
                        <w:pPr>
                          <w:pStyle w:val="Figure"/>
                        </w:pPr>
                        <w:r>
                          <w:rPr>
                            <w:rFonts w:cs="Times New Roman"/>
                            <w:noProof/>
                            <w:lang w:eastAsia="en-US" w:bidi="ar-SA"/>
                          </w:rPr>
                          <w:drawing>
                            <wp:inline distT="0" distB="0" distL="0" distR="0">
                              <wp:extent cx="264795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047875"/>
                                      </a:xfrm>
                                      <a:prstGeom prst="rect">
                                        <a:avLst/>
                                      </a:prstGeom>
                                      <a:solidFill>
                                        <a:srgbClr val="FFFFFF"/>
                                      </a:solidFill>
                                      <a:ln>
                                        <a:noFill/>
                                      </a:ln>
                                    </pic:spPr>
                                  </pic:pic>
                                </a:graphicData>
                              </a:graphic>
                            </wp:inline>
                          </w:drawing>
                        </w:r>
                      </w:p>
                    </w:txbxContent>
                  </v:textbox>
                  <w10:wrap type="topAndBottom"/>
                </v:shape>
              </w:pict>
            </mc:Fallback>
          </mc:AlternateContent>
        </w:r>
      </w:del>
      <w:r w:rsidR="00A36362" w:rsidRPr="0040237C">
        <w:rPr>
          <w:rFonts w:cs="Times New Roman"/>
        </w:rPr>
        <w:tab/>
        <w:t>Sonar was first chosen because its operating range is very large. These range-finders will return accurate readings anywhere from 2cm to 3m from an object which is a much larger range than IR rangefinders which will be discussed in more depth later. However, there was a moderate issue encountered while experimenting with sonar on the first iteration. When the sound pulse from a sonar sensor impacts an object, depending how smooth the object is</w:t>
      </w:r>
      <w:del w:id="12" w:author="ffej" w:date="2011-04-03T14:41:00Z">
        <w:r w:rsidR="00A36362" w:rsidRPr="0040237C" w:rsidDel="0040237C">
          <w:rPr>
            <w:rFonts w:cs="Times New Roman"/>
          </w:rPr>
          <w:delText>,</w:delText>
        </w:r>
      </w:del>
      <w:r w:rsidR="00A36362" w:rsidRPr="0040237C">
        <w:rPr>
          <w:rFonts w:cs="Times New Roman"/>
        </w:rPr>
        <w:t xml:space="preserve"> the signal may experience what is called specular reflection. This is the same thing that happens when a beam of light hits</w:t>
      </w:r>
      <w:ins w:id="13" w:author="ffej" w:date="2011-04-03T14:40:00Z">
        <w:r w:rsidR="0040237C">
          <w:rPr>
            <w:rFonts w:cs="Times New Roman"/>
          </w:rPr>
          <w:t xml:space="preserve"> a </w:t>
        </w:r>
        <w:r w:rsidR="0040237C">
          <w:rPr>
            <w:rFonts w:cs="Times New Roman"/>
          </w:rPr>
          <w:lastRenderedPageBreak/>
          <w:t>mirror</w:t>
        </w:r>
      </w:ins>
      <w:del w:id="14" w:author="ffej" w:date="2011-04-03T14:40:00Z">
        <w:r w:rsidR="00A36362" w:rsidRPr="0040237C" w:rsidDel="0040237C">
          <w:rPr>
            <w:rFonts w:cs="Times New Roman"/>
          </w:rPr>
          <w:delText xml:space="preserve"> a</w:delText>
        </w:r>
      </w:del>
      <w:del w:id="15" w:author="ffej" w:date="2011-04-03T14:39:00Z">
        <w:r w:rsidR="00A36362" w:rsidRPr="0040237C" w:rsidDel="0040237C">
          <w:rPr>
            <w:rFonts w:cs="Times New Roman"/>
          </w:rPr>
          <w:delText xml:space="preserve"> </w:delText>
        </w:r>
      </w:del>
    </w:p>
    <w:p w:rsidR="00377163" w:rsidRDefault="00A36362">
      <w:pPr>
        <w:spacing w:line="480" w:lineRule="auto"/>
        <w:rPr>
          <w:rFonts w:cs="Times New Roman"/>
        </w:rPr>
      </w:pPr>
      <w:del w:id="16" w:author="ffej" w:date="2011-04-03T14:39:00Z">
        <w:r w:rsidRPr="0040237C" w:rsidDel="0040237C">
          <w:rPr>
            <w:rFonts w:cs="Times New Roman"/>
          </w:rPr>
          <w:delText>mirror</w:delText>
        </w:r>
      </w:del>
      <w:del w:id="17" w:author="ffej" w:date="2011-04-03T14:40:00Z">
        <w:r w:rsidRPr="0040237C" w:rsidDel="0040237C">
          <w:rPr>
            <w:rFonts w:cs="Times New Roman"/>
          </w:rPr>
          <w:delText>,</w:delText>
        </w:r>
      </w:del>
      <w:ins w:id="18" w:author="ffej" w:date="2011-04-03T14:40:00Z">
        <w:r w:rsidR="0040237C">
          <w:rPr>
            <w:rFonts w:cs="Times New Roman"/>
          </w:rPr>
          <w:t xml:space="preserve">, </w:t>
        </w:r>
      </w:ins>
      <w:del w:id="19" w:author="ffej" w:date="2011-04-03T14:40:00Z">
        <w:r w:rsidRPr="0040237C" w:rsidDel="0040237C">
          <w:rPr>
            <w:rFonts w:cs="Times New Roman"/>
          </w:rPr>
          <w:delText xml:space="preserve"> </w:delText>
        </w:r>
      </w:del>
      <w:r w:rsidRPr="0040237C">
        <w:rPr>
          <w:rFonts w:cs="Times New Roman"/>
        </w:rPr>
        <w:t>the light bounces off at an angle equal but opposite the a</w:t>
      </w:r>
      <w:r w:rsidR="00DD14F5">
        <w:rPr>
          <w:rFonts w:cs="Times New Roman"/>
        </w:rPr>
        <w:t>ngle of incidence see figure 2.1</w:t>
      </w:r>
      <w:r w:rsidRPr="0040237C">
        <w:rPr>
          <w:rFonts w:cs="Times New Roman"/>
        </w:rPr>
        <w:t>.</w:t>
      </w:r>
    </w:p>
    <w:p w:rsidR="00DD14F5" w:rsidRDefault="00DD14F5">
      <w:pPr>
        <w:spacing w:line="480" w:lineRule="auto"/>
        <w:rPr>
          <w:ins w:id="20" w:author="ffej" w:date="2011-04-03T15:47:00Z"/>
          <w:rFonts w:cs="Times New Roman"/>
        </w:rPr>
      </w:pPr>
    </w:p>
    <w:p w:rsidR="00F04CA2" w:rsidRDefault="00177BF5" w:rsidP="00377163">
      <w:pPr>
        <w:spacing w:line="480" w:lineRule="auto"/>
        <w:jc w:val="center"/>
        <w:rPr>
          <w:rFonts w:cs="Times New Roman"/>
        </w:rPr>
        <w:pPrChange w:id="21" w:author="ffej" w:date="2011-04-03T15:47:00Z">
          <w:pPr>
            <w:spacing w:line="480" w:lineRule="auto"/>
          </w:pPr>
        </w:pPrChange>
      </w:pPr>
      <w:ins w:id="22" w:author="ffej" w:date="2011-04-03T15:47:00Z">
        <w:r>
          <w:rPr>
            <w:rFonts w:cs="Times New Roman"/>
            <w:noProof/>
            <w:lang w:eastAsia="en-US" w:bidi="ar-SA"/>
          </w:rPr>
          <w:drawing>
            <wp:inline distT="0" distB="0" distL="0" distR="0">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ins>
    </w:p>
    <w:p w:rsidR="00DD14F5" w:rsidRPr="00DD14F5" w:rsidRDefault="00DD14F5" w:rsidP="00DD14F5">
      <w:pPr>
        <w:spacing w:line="480" w:lineRule="auto"/>
        <w:jc w:val="center"/>
        <w:rPr>
          <w:ins w:id="23" w:author="ffej" w:date="2011-04-03T14:49:00Z"/>
          <w:rFonts w:cs="Times New Roman"/>
        </w:rPr>
      </w:pPr>
      <w:proofErr w:type="gramStart"/>
      <w:r>
        <w:rPr>
          <w:rFonts w:cs="Times New Roman"/>
          <w:i/>
        </w:rPr>
        <w:t>Figure 2.1.</w:t>
      </w:r>
      <w:proofErr w:type="gramEnd"/>
      <w:r>
        <w:rPr>
          <w:rFonts w:cs="Times New Roman"/>
        </w:rPr>
        <w:t xml:space="preserve"> Example of specular reflection</w:t>
      </w:r>
    </w:p>
    <w:p w:rsidR="00377163" w:rsidRDefault="00377163">
      <w:pPr>
        <w:spacing w:line="480" w:lineRule="auto"/>
        <w:rPr>
          <w:ins w:id="24" w:author="ffej" w:date="2011-04-03T15:56:00Z"/>
          <w:rFonts w:cs="Times New Roman"/>
        </w:rPr>
      </w:pPr>
      <w:ins w:id="25" w:author="ffej" w:date="2011-04-03T15:53:00Z">
        <w:r>
          <w:rPr>
            <w:rFonts w:cs="Times New Roman"/>
          </w:rPr>
          <w:t xml:space="preserve">This </w:t>
        </w:r>
      </w:ins>
      <w:del w:id="26" w:author="ffej" w:date="2011-04-03T15:53:00Z">
        <w:r w:rsidR="00A36362" w:rsidRPr="0040237C" w:rsidDel="00377163">
          <w:rPr>
            <w:rFonts w:cs="Times New Roman"/>
          </w:rPr>
          <w:delText>Th</w:delText>
        </w:r>
      </w:del>
      <w:r w:rsidR="00A36362" w:rsidRPr="0040237C">
        <w:rPr>
          <w:rFonts w:cs="Times New Roman"/>
        </w:rPr>
        <w:t>is means that the signal form the sonar will not always reflect directly back to the receiver. If any of the signal does return there is a good chance that it has bounced off of other objects and the distance value obtained is actually much farther than the true distance to the obj</w:t>
      </w:r>
      <w:r w:rsidR="00DD14F5">
        <w:rPr>
          <w:rFonts w:cs="Times New Roman"/>
        </w:rPr>
        <w:t>ect of interest see figure 2.2</w:t>
      </w:r>
      <w:r w:rsidR="00A36362" w:rsidRPr="0040237C">
        <w:rPr>
          <w:rFonts w:cs="Times New Roman"/>
        </w:rPr>
        <w:t xml:space="preserve"> for an example</w:t>
      </w:r>
      <w:r w:rsidR="00A36362" w:rsidRPr="0040237C">
        <w:rPr>
          <w:rFonts w:cs="Times New Roman"/>
          <w:b/>
          <w:bCs/>
        </w:rPr>
        <w:t>.</w:t>
      </w:r>
      <w:r w:rsidR="00A36362" w:rsidRPr="0040237C">
        <w:rPr>
          <w:rFonts w:cs="Times New Roman"/>
        </w:rPr>
        <w:t xml:space="preserve"> </w:t>
      </w:r>
    </w:p>
    <w:p w:rsidR="00377163" w:rsidRDefault="00177BF5" w:rsidP="00377163">
      <w:pPr>
        <w:spacing w:line="480" w:lineRule="auto"/>
        <w:jc w:val="center"/>
        <w:rPr>
          <w:ins w:id="27" w:author="ffej" w:date="2011-04-03T20:20:00Z"/>
        </w:rPr>
        <w:pPrChange w:id="28" w:author="ffej" w:date="2011-04-03T15:56:00Z">
          <w:pPr>
            <w:spacing w:line="480" w:lineRule="auto"/>
          </w:pPr>
        </w:pPrChange>
      </w:pPr>
      <w:ins w:id="29" w:author="ffej" w:date="2011-04-03T15:55:00Z">
        <w:r>
          <w:rPr>
            <w:noProof/>
            <w:lang w:eastAsia="en-US" w:bidi="ar-SA"/>
          </w:rPr>
          <w:drawing>
            <wp:inline distT="0" distB="0" distL="0" distR="0">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ins>
      <w:ins w:id="30" w:author="ffej" w:date="2011-04-03T15:56:00Z">
        <w:r>
          <w:rPr>
            <w:noProof/>
            <w:lang w:eastAsia="en-US" w:bidi="ar-SA"/>
          </w:rPr>
          <w:drawing>
            <wp:inline distT="0" distB="0" distL="0" distR="0">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3">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ins>
    </w:p>
    <w:p w:rsidR="008A0D65" w:rsidRDefault="00950C47" w:rsidP="00377163">
      <w:pPr>
        <w:spacing w:line="480" w:lineRule="auto"/>
        <w:jc w:val="center"/>
        <w:pPrChange w:id="31" w:author="ffej" w:date="2011-04-03T15:56:00Z">
          <w:pPr>
            <w:spacing w:line="480" w:lineRule="auto"/>
          </w:pPr>
        </w:pPrChange>
      </w:pPr>
      <w:proofErr w:type="gramStart"/>
      <w:r>
        <w:rPr>
          <w:i/>
        </w:rPr>
        <w:t>Figure 2.2.</w:t>
      </w:r>
      <w:proofErr w:type="gramEnd"/>
      <w:r>
        <w:t xml:space="preserve"> Specular Reflection in sonar</w:t>
      </w:r>
    </w:p>
    <w:p w:rsidR="00950C47" w:rsidRPr="00950C47" w:rsidRDefault="00EE5899" w:rsidP="00950C47">
      <w:pPr>
        <w:spacing w:line="480" w:lineRule="auto"/>
        <w:rPr>
          <w:ins w:id="32" w:author="ffej" w:date="2011-04-03T20:20:00Z"/>
        </w:rPr>
      </w:pPr>
      <w:r>
        <w:t xml:space="preserve">The previous figure </w:t>
      </w:r>
      <w:r w:rsidR="00DD14F5">
        <w:t xml:space="preserve">shows two examples where </w:t>
      </w:r>
      <w:r>
        <w:t xml:space="preserve">the size and location of the object being sensed or the angle of the beam </w:t>
      </w:r>
      <w:r w:rsidR="00DD14F5">
        <w:t xml:space="preserve">results in the signal </w:t>
      </w:r>
      <w:proofErr w:type="gramStart"/>
      <w:r w:rsidR="00DD14F5">
        <w:t>never reflecting</w:t>
      </w:r>
      <w:proofErr w:type="gramEnd"/>
      <w:r w:rsidR="00DD14F5">
        <w:t xml:space="preserve"> back at the sensor.</w:t>
      </w:r>
      <w:r>
        <w:t xml:space="preserve"> </w:t>
      </w:r>
    </w:p>
    <w:p w:rsidR="008A0D65" w:rsidRDefault="00177BF5" w:rsidP="00377163">
      <w:pPr>
        <w:spacing w:line="480" w:lineRule="auto"/>
        <w:jc w:val="center"/>
        <w:pPrChange w:id="33" w:author="ffej" w:date="2011-04-03T15:56:00Z">
          <w:pPr>
            <w:spacing w:line="480" w:lineRule="auto"/>
          </w:pPr>
        </w:pPrChange>
      </w:pPr>
      <w:r>
        <w:rPr>
          <w:noProof/>
          <w:lang w:eastAsia="en-US" w:bidi="ar-SA"/>
        </w:rPr>
        <w:drawing>
          <wp:inline distT="0" distB="0" distL="0" distR="0" wp14:anchorId="1CB134D0" wp14:editId="5543C729">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EE5899" w:rsidRDefault="00EE5899" w:rsidP="00EE5899">
      <w:pPr>
        <w:spacing w:line="480" w:lineRule="auto"/>
        <w:jc w:val="center"/>
      </w:pPr>
      <w:proofErr w:type="gramStart"/>
      <w:r>
        <w:rPr>
          <w:i/>
        </w:rPr>
        <w:t>Figure 2.3.</w:t>
      </w:r>
      <w:proofErr w:type="gramEnd"/>
      <w:r>
        <w:t xml:space="preserve"> Sonar sensor in a corner</w:t>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 xml:space="preserve">Infrared range-finders use a similar principle to the sonar range-finders except that a beam of infrared light bounces off of an object instead of a pulse of sound. These range-finders however, 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ins w:id="34" w:author="ffej" w:date="2011-04-03T14:41:00Z">
        <w:r w:rsidR="006A69CC">
          <w:rPr>
            <w:rFonts w:cs="Times New Roman"/>
          </w:rPr>
          <w:t>m, that</w:t>
        </w:r>
      </w:ins>
      <w:del w:id="35" w:author="ffej" w:date="2011-04-03T14:41:00Z">
        <w:r w:rsidRPr="0040237C" w:rsidDel="006A69CC">
          <w:rPr>
            <w:rFonts w:cs="Times New Roman"/>
          </w:rPr>
          <w:delText>m. if</w:delText>
        </w:r>
      </w:del>
      <w:r w:rsidRPr="0040237C">
        <w:rPr>
          <w:rFonts w:cs="Times New Roman"/>
        </w:rPr>
        <w:t xml:space="preserve"> the objects are very close and can cause a navigation problem if they are impacted.</w:t>
      </w:r>
    </w:p>
    <w:p w:rsidR="00A36362" w:rsidRPr="0040237C" w:rsidRDefault="00A36362">
      <w:pPr>
        <w:spacing w:line="480" w:lineRule="auto"/>
        <w:rPr>
          <w:rFonts w:cs="Times New Roman"/>
        </w:rPr>
      </w:pPr>
      <w:r w:rsidRPr="0040237C">
        <w:rPr>
          <w:rFonts w:cs="Times New Roman"/>
        </w:rPr>
        <w:tab/>
        <w:t xml:space="preserve">IR range-finders have a definite advantage over sonar as there is much less refraction in the pulsed signal and even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w:t>
      </w:r>
      <w:r w:rsidRPr="0040237C">
        <w:rPr>
          <w:rFonts w:cs="Times New Roman"/>
        </w:rPr>
        <w:lastRenderedPageBreak/>
        <w:t>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The first prototype robot that was built was simply a collection of disparate parts. A device had to control the various parts of the robot. The Create does contain a small microprocessor (it must in order to receive and interpret byte code through its serial interface) 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lastRenderedPageBreak/>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 xml:space="preserve">Duemilanove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del w:id="36" w:author="ffej" w:date="2011-04-03T14:38:00Z">
        <w:r w:rsidRPr="0040237C" w:rsidDel="0040237C">
          <w:rPr>
            <w:rFonts w:cs="Times New Roman"/>
          </w:rPr>
          <w:delText>16mHz</w:delText>
        </w:r>
      </w:del>
      <w:ins w:id="37" w:author="ffej" w:date="2011-04-03T14:38:00Z">
        <w:r w:rsidR="0040237C" w:rsidRPr="0040237C">
          <w:rPr>
            <w:rFonts w:cs="Times New Roman"/>
          </w:rPr>
          <w:t>16 MHz</w:t>
        </w:r>
      </w:ins>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r w:rsidRPr="00F04CA2">
        <w:rPr>
          <w:rFonts w:cs="Times New Roman"/>
        </w:rPr>
        <w:fldChar w:fldCharType="begin"/>
      </w:r>
      <w:r w:rsidRPr="00F04CA2">
        <w:rPr>
          <w:rFonts w:cs="Times New Roman"/>
        </w:rPr>
        <w:instrText xml:space="preserve"> HYPERLINK "http://www.arduino.cc/en/Main/ArduinoBoardDuemilanove"</w:instrText>
      </w:r>
      <w:r w:rsidRPr="00F04CA2">
        <w:rPr>
          <w:rFonts w:cs="Times New Roman"/>
        </w:rPr>
      </w:r>
      <w:r w:rsidRPr="00F04CA2">
        <w:rPr>
          <w:rFonts w:cs="Times New Roman"/>
        </w:rPr>
        <w:fldChar w:fldCharType="separate"/>
      </w:r>
      <w:r w:rsidRPr="00F04CA2">
        <w:rPr>
          <w:rStyle w:val="Hyperlink"/>
          <w:rFonts w:cs="Times New Roman"/>
        </w:rPr>
        <w:t>http://www.arduino.cc/en/Main/ArduinoBoardDuemilanove</w:t>
      </w:r>
      <w:r w:rsidRPr="00F04CA2">
        <w:rPr>
          <w:rFonts w:cs="Times New Roman"/>
        </w:rPr>
        <w:fldChar w:fldCharType="end"/>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A36362" w:rsidRPr="0040237C" w:rsidRDefault="00A36362">
      <w:pPr>
        <w:spacing w:line="480" w:lineRule="auto"/>
        <w:rPr>
          <w:rFonts w:cs="Times New Roman"/>
        </w:rPr>
        <w:sectPr w:rsidR="00A36362" w:rsidRPr="0040237C" w:rsidSect="005F5C75">
          <w:pgSz w:w="12240" w:h="15840"/>
          <w:pgMar w:top="1800" w:right="1800" w:bottom="1800" w:left="2160" w:header="720" w:footer="720" w:gutter="0"/>
          <w:pgNumType w:start="1"/>
          <w:cols w:space="720"/>
          <w:titlePg w:val="0"/>
          <w:docGrid w:linePitch="360"/>
          <w:sectPrChange w:id="38" w:author="ffej" w:date="2011-04-03T14:16:00Z">
            <w:sectPr w:rsidR="00A36362" w:rsidRPr="0040237C" w:rsidSect="005F5C75">
              <w:pgMar w:top="1800" w:right="1800" w:bottom="1800" w:left="2160" w:header="720" w:footer="720" w:gutter="0"/>
              <w:titlePg/>
            </w:sectPr>
          </w:sectPrChange>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w:t>
      </w:r>
      <w:r w:rsidRPr="0040237C">
        <w:rPr>
          <w:rFonts w:cs="Times New Roman"/>
        </w:rPr>
        <w:lastRenderedPageBreak/>
        <w:t>To do this the serial interface of the Arduino was utilized. Software was written which accepts ASCII commands from the computer and carries out whatever command was sent. If the command requires a response from the Arduino it would send that data back to the computer along the serial connection.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t xml:space="preserve">Computer vision describes a collection of ideas that express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 xml:space="preserve">When a person sees a ball in the middle of the floor, they know immediately many facts about the ball. They can see what color it is, judge the size of the ball which gives them an idea as to whether or not they could pick it up with one hand, and they can judge the distance between them and the ball. Most importantly, they know for what is essentially a fact that it is indeed a ball. This knowledge comes from years of learning about what objects are and how to interact with them. When a computer that has a camera captures an image of a room with a ball in it all that is </w:t>
      </w:r>
      <w:r w:rsidRPr="0040237C">
        <w:rPr>
          <w:rFonts w:cs="Times New Roman"/>
        </w:rPr>
        <w:lastRenderedPageBreak/>
        <w:t xml:space="preserve">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proofErr w:type="gramStart"/>
      <w:r w:rsidRPr="0040237C">
        <w:rPr>
          <w:rFonts w:cs="Times New Roman"/>
        </w:rPr>
        <w:t>a</w:t>
      </w:r>
      <w:proofErr w:type="gramEnd"/>
      <w:r w:rsidRPr="0040237C">
        <w:rPr>
          <w:rFonts w:cs="Times New Roman"/>
        </w:rPr>
        <w:t xml:space="preserve"> image can be represented. The most common method is to use the RGB color space. According to the CIE, a color space is a geometric representation of colors in space, usually of three dimensions [CIE]. In the RGB space, each pixel has three values associated with it. These values represent the intensity of red, green and blue light the values can range from 0 which means no intensity to 255 meaning full intensity. Intensities can </w:t>
      </w:r>
      <w:proofErr w:type="gramStart"/>
      <w:r w:rsidRPr="0040237C">
        <w:rPr>
          <w:rFonts w:cs="Times New Roman"/>
        </w:rPr>
        <w:t>be  and</w:t>
      </w:r>
      <w:proofErr w:type="gramEnd"/>
      <w:r w:rsidRPr="0040237C">
        <w:rPr>
          <w:rFonts w:cs="Times New Roman"/>
        </w:rPr>
        <w:t xml:space="preserve"> are often represented in a string of hexadecimal digits 0x0054FF, the first two values represent red intensity, the middle is green and the last group is blue. This color space can be seen in use in many computer programs such as Adobe Power-point and in computer programming such as defining the colors of various elements in HTML documents. </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 xml:space="preserve">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w:t>
      </w:r>
      <w:r w:rsidRPr="0040237C">
        <w:rPr>
          <w:rFonts w:cs="Times New Roman"/>
        </w:rPr>
        <w:lastRenderedPageBreak/>
        <w:t xml:space="preserve">gesture recognition, lip reading and motion tracking.”[xx] OpenCV showed very good potential early on in the research, specifically in the first iteration of the project. However, due to the limitations of the camera that were discovered, further development and development using OpenCV halted 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 xml:space="preserve">When work first started on the second iteration of the robot, a need arose to find a way to control the platform that had been developed on the Create. Initially the robot was controlled using a Python library built by [xxx]. Python initially seemed to be a good choice as there already </w:t>
      </w:r>
      <w:proofErr w:type="gramStart"/>
      <w:r w:rsidRPr="0040237C">
        <w:rPr>
          <w:rFonts w:cs="Times New Roman"/>
          <w:color w:val="000000"/>
        </w:rPr>
        <w:t>exist</w:t>
      </w:r>
      <w:proofErr w:type="gramEnd"/>
      <w:r w:rsidRPr="0040237C">
        <w:rPr>
          <w:rFonts w:cs="Times New Roman"/>
          <w:color w:val="000000"/>
        </w:rPr>
        <w:t xml:space="preserve"> bindings that let python use OpenCV natively. The issue that arose with this implementation was that Python is an interpreted language, with inefficient memory access. This cause image processing operations to take much longer then they had when using OpenCV in C++. At this point a switch could have been made to return to using C++ for the programming. Instead xxx John Spletzer a professor at Lehigh University who has done a large amount of work into robotics and computer vision was contacted. At his recommendation, MATLAB was chosen to control the robot and process images.  MATLAB is a high-level language and interactive environment that enables you to perform computationally intensive tasks faster than with traditional programming languages such as C, C++, and FORTRAN [MATLAB website]. MATLAB can be nearly expanded through the addition of what are called toolboxes. MATLAB toolboxes are functions or collections of functions that help a developer to perform certain tasks. MATLAB's </w:t>
      </w:r>
      <w:r w:rsidRPr="0040237C">
        <w:rPr>
          <w:rFonts w:cs="Times New Roman"/>
          <w:color w:val="000000"/>
        </w:rPr>
        <w:lastRenderedPageBreak/>
        <w:t xml:space="preserve">Image Processing Toolbox offers a user the ability to perform operations on images that rival the operations that OpenCV can perform. MATLAB's Image Acquisition Toolbox allowed for the capturing of images from a connected web-cam. In addition to these MATLAB developed toolboxes, a toolbox developed by the robotics students at Lehigh University was used that is designed to control the iRobot Create. The fact still remained that like Python, MATLAB is also an interpreted language. The advantage lies in the purpose behind MATLAB which is the processing of data stored in matrices. This gives MATLAB a significant edge over Python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computers memory as simply a collection of numbers that defines the color values of each pixel in an image. In the earlier example of a person seeing a ball in a room, the person can see that ball and recognize what it is even though there are countless other objects in the image. A computer however can't initially distinguish the difference between the pixels that make up the ball from any other pixels in the image. The computer must determine what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Pr="0040237C" w:rsidRDefault="00A36362">
      <w:pPr>
        <w:spacing w:line="480" w:lineRule="auto"/>
        <w:rPr>
          <w:rFonts w:cs="Times New Roman"/>
          <w:color w:val="000000"/>
        </w:rPr>
      </w:pPr>
      <w:r w:rsidRPr="0040237C">
        <w:rPr>
          <w:rFonts w:cs="Times New Roman"/>
          <w:color w:val="000000"/>
        </w:rPr>
        <w:tab/>
        <w:t xml:space="preserve">Blob extraction is </w:t>
      </w:r>
      <w:proofErr w:type="gramStart"/>
      <w:r w:rsidRPr="0040237C">
        <w:rPr>
          <w:rFonts w:cs="Times New Roman"/>
          <w:color w:val="000000"/>
        </w:rPr>
        <w:t>an</w:t>
      </w:r>
      <w:proofErr w:type="gramEnd"/>
      <w:r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w:t>
      </w:r>
      <w:r w:rsidRPr="0040237C">
        <w:rPr>
          <w:rFonts w:cs="Times New Roman"/>
          <w:color w:val="000000"/>
        </w:rPr>
        <w:lastRenderedPageBreak/>
        <w:t xml:space="preserve">objects in a blob are connected to the rest of the blob somehow. </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proofErr w:type="gramStart"/>
      <w:r w:rsidRPr="0040237C">
        <w:rPr>
          <w:rFonts w:cs="Times New Roman"/>
          <w:b/>
          <w:bCs/>
          <w:color w:val="000000"/>
        </w:rPr>
        <w:t>function</w:t>
      </w:r>
      <w:proofErr w:type="gramEnd"/>
      <w:r w:rsidRPr="0040237C">
        <w:rPr>
          <w:rFonts w:cs="Times New Roman"/>
          <w:color w:val="000000"/>
        </w:rPr>
        <w:t xml:space="preserve"> BLOB_IMG(</w:t>
      </w:r>
      <w:r w:rsidRPr="0040237C">
        <w:rPr>
          <w:rFonts w:cs="Times New Roman"/>
          <w:i/>
          <w:iCs/>
          <w:color w:val="000000"/>
        </w:rPr>
        <w:t>img</w:t>
      </w:r>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b/>
          <w:bCs/>
          <w:color w:val="000000"/>
        </w:rPr>
        <w:t>inputs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img</w:t>
      </w:r>
      <w:r w:rsidRPr="0040237C">
        <w:rPr>
          <w:rFonts w:cs="Times New Roman"/>
          <w:color w:val="000000"/>
        </w:rPr>
        <w:t xml:space="preserve"> – the image to blob, a 2 dimmensional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proofErr w:type="gramStart"/>
      <w:r w:rsidRPr="0040237C">
        <w:rPr>
          <w:rFonts w:cs="Times New Roman"/>
          <w:i/>
          <w:iCs/>
          <w:color w:val="000000"/>
        </w:rPr>
        <w:t>threshold</w:t>
      </w:r>
      <w:proofErr w:type="gramEnd"/>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b/>
          <w:bCs/>
          <w:color w:val="000000"/>
        </w:rPr>
        <w:t>returns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regions2pix</w:t>
      </w:r>
      <w:r w:rsidRPr="0040237C">
        <w:rPr>
          <w:rFonts w:cs="Times New Roman"/>
          <w:color w:val="000000"/>
        </w:rPr>
        <w:t xml:space="preserve"> – Map data structure that maps a segment representative </w:t>
      </w:r>
      <w:r w:rsidRPr="0040237C">
        <w:rPr>
          <w:rFonts w:cs="Times New Roman"/>
          <w:color w:val="000000"/>
        </w:rPr>
        <w:tab/>
      </w:r>
      <w:r w:rsidRPr="0040237C">
        <w:rPr>
          <w:rFonts w:cs="Times New Roman"/>
          <w:color w:val="000000"/>
        </w:rPr>
        <w:tab/>
      </w:r>
      <w:r w:rsidRPr="0040237C">
        <w:rPr>
          <w:rFonts w:cs="Times New Roman"/>
          <w:color w:val="000000"/>
        </w:rPr>
        <w:tab/>
        <w:t xml:space="preserve">string to a list of strings representing all the coordinates in the </w:t>
      </w:r>
      <w:r w:rsidRPr="0040237C">
        <w:rPr>
          <w:rFonts w:cs="Times New Roman"/>
          <w:color w:val="000000"/>
        </w:rPr>
        <w:tab/>
      </w:r>
      <w:r w:rsidRPr="0040237C">
        <w:rPr>
          <w:rFonts w:cs="Times New Roman"/>
          <w:color w:val="000000"/>
        </w:rPr>
        <w:tab/>
      </w:r>
      <w:r w:rsidRPr="0040237C">
        <w:rPr>
          <w:rFonts w:cs="Times New Roman"/>
          <w:color w:val="000000"/>
        </w:rPr>
        <w:tab/>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uf</w:t>
      </w:r>
      <w:proofErr w:type="gramEnd"/>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west</w:t>
      </w:r>
      <w:proofErr w:type="gramEnd"/>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north</w:t>
      </w:r>
      <w:proofErr w:type="gramEnd"/>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width</w:t>
      </w:r>
      <w:proofErr w:type="gramEnd"/>
      <w:r w:rsidRPr="0040237C">
        <w:rPr>
          <w:rFonts w:cs="Times New Roman"/>
          <w:i/>
          <w:iCs/>
          <w:color w:val="000000"/>
        </w:rPr>
        <w:t xml:space="preserve"> ← </w:t>
      </w:r>
      <w:r w:rsidRPr="0040237C">
        <w:rPr>
          <w:rFonts w:cs="Times New Roman"/>
          <w:color w:val="000000"/>
        </w:rPr>
        <w:t>WIDTH(</w:t>
      </w:r>
      <w:r w:rsidRPr="0040237C">
        <w:rPr>
          <w:rFonts w:cs="Times New Roman"/>
          <w:i/>
          <w:iCs/>
          <w:color w:val="000000"/>
        </w:rPr>
        <w:t>img</w:t>
      </w:r>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height</w:t>
      </w:r>
      <w:proofErr w:type="gramEnd"/>
      <w:r w:rsidRPr="0040237C">
        <w:rPr>
          <w:rFonts w:cs="Times New Roman"/>
          <w:color w:val="000000"/>
        </w:rPr>
        <w:t xml:space="preserve"> ← HEIGHT(</w:t>
      </w:r>
      <w:r w:rsidRPr="0040237C">
        <w:rPr>
          <w:rFonts w:cs="Times New Roman"/>
          <w:i/>
          <w:iCs/>
          <w:color w:val="000000"/>
        </w:rPr>
        <w:t>img</w:t>
      </w:r>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currPix</w:t>
      </w:r>
      <w:proofErr w:type="gramEnd"/>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pixWest</w:t>
      </w:r>
      <w:proofErr w:type="gramEnd"/>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pixNorth</w:t>
      </w:r>
      <w:proofErr w:type="gramEnd"/>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uf.</w:t>
      </w:r>
      <w:r w:rsidRPr="0040237C">
        <w:rPr>
          <w:rFonts w:cs="Times New Roman"/>
          <w:color w:val="000000"/>
        </w:rPr>
        <w:t>CREATE(</w:t>
      </w:r>
      <w:proofErr w:type="gramEnd"/>
      <w:r w:rsidRPr="0040237C">
        <w:rPr>
          <w:rFonts w:cs="Times New Roman"/>
          <w:color w:val="000000"/>
        </w:rPr>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gramEnd"/>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uf.</w:t>
      </w:r>
      <w:r w:rsidRPr="0040237C">
        <w:rPr>
          <w:rFonts w:cs="Times New Roman"/>
          <w:color w:val="000000"/>
        </w:rPr>
        <w:t>UNION(</w:t>
      </w:r>
      <w:proofErr w:type="gramEnd"/>
      <w:r w:rsidRPr="0040237C">
        <w:rPr>
          <w:rFonts w:cs="Times New Roman"/>
          <w:color w:val="000000"/>
        </w:rPr>
        <w:t>MAT2STR(</w:t>
      </w:r>
      <w:r w:rsidRPr="0040237C">
        <w:rPr>
          <w:rFonts w:cs="Times New Roman"/>
          <w:i/>
          <w:iCs/>
          <w:color w:val="000000"/>
        </w:rPr>
        <w:t>pixWest</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gramEnd"/>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uf.</w:t>
      </w:r>
      <w:r w:rsidRPr="0040237C">
        <w:rPr>
          <w:rFonts w:cs="Times New Roman"/>
          <w:color w:val="000000"/>
        </w:rPr>
        <w:t>UNION(</w:t>
      </w:r>
      <w:proofErr w:type="gramEnd"/>
      <w:r w:rsidRPr="0040237C">
        <w:rPr>
          <w:rFonts w:cs="Times New Roman"/>
          <w:color w:val="000000"/>
        </w:rPr>
        <w:t>MAT2STR(</w:t>
      </w:r>
      <w:r w:rsidRPr="0040237C">
        <w:rPr>
          <w:rFonts w:cs="Times New Roman"/>
          <w:i/>
          <w:iCs/>
          <w:color w:val="000000"/>
        </w:rPr>
        <w:t>pixNorth</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currPix</w:t>
      </w:r>
      <w:proofErr w:type="gramEnd"/>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repStr</w:t>
      </w:r>
      <w:proofErr w:type="gramEnd"/>
      <w:r w:rsidRPr="0040237C">
        <w:rPr>
          <w:rFonts w:cs="Times New Roman"/>
          <w:color w:val="000000"/>
        </w:rPr>
        <w:t xml:space="preserve"> ← </w:t>
      </w:r>
      <w:r w:rsidRPr="0040237C">
        <w:rPr>
          <w:rFonts w:cs="Times New Roman"/>
          <w:i/>
          <w:iCs/>
          <w:color w:val="000000"/>
        </w:rPr>
        <w:t>uf.</w:t>
      </w:r>
      <w:r w:rsidRPr="0040237C">
        <w:rPr>
          <w:rFonts w:cs="Times New Roman"/>
          <w:color w:val="000000"/>
        </w:rPr>
        <w:t>FIND(</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regions2pix</w:t>
      </w:r>
      <w:r w:rsidRPr="0040237C">
        <w:rPr>
          <w:rFonts w:cs="Times New Roman"/>
          <w:color w:val="000000"/>
        </w:rPr>
        <w:t>[</w:t>
      </w:r>
      <w:proofErr w:type="gramEnd"/>
      <w:r w:rsidRPr="0040237C">
        <w:rPr>
          <w:rFonts w:cs="Times New Roman"/>
          <w:i/>
          <w:iCs/>
          <w:color w:val="000000"/>
        </w:rPr>
        <w:t>repStr</w:t>
      </w:r>
      <w:r w:rsidRPr="0040237C">
        <w:rPr>
          <w:rFonts w:cs="Times New Roman"/>
          <w:color w:val="000000"/>
        </w:rPr>
        <w:t>].ADDELEM(</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proofErr w:type="gramStart"/>
      <w:r w:rsidRPr="0040237C">
        <w:rPr>
          <w:rFonts w:cs="Times New Roman"/>
          <w:b/>
          <w:bCs/>
          <w:color w:val="000000"/>
        </w:rPr>
        <w:t>return</w:t>
      </w:r>
      <w:proofErr w:type="gramEnd"/>
      <w:r w:rsidRPr="0040237C">
        <w:rPr>
          <w:rFonts w:cs="Times New Roman"/>
          <w:color w:val="000000"/>
        </w:rPr>
        <w:t xml:space="preserve"> </w:t>
      </w:r>
      <w:r w:rsidRPr="0040237C">
        <w:rPr>
          <w:rFonts w:cs="Times New Roman"/>
          <w:i/>
          <w:iCs/>
          <w:color w:val="000000"/>
        </w:rPr>
        <w:t>regions2pix</w:t>
      </w:r>
    </w:p>
    <w:p w:rsidR="00A36362" w:rsidRPr="0040237C" w:rsidRDefault="00A36362">
      <w:pPr>
        <w:spacing w:line="100" w:lineRule="atLeast"/>
        <w:rPr>
          <w:rFonts w:cs="Times New Roman"/>
          <w:color w:val="000000"/>
        </w:rPr>
      </w:pPr>
    </w:p>
    <w:p w:rsidR="00A36362" w:rsidRPr="0040237C" w:rsidRDefault="00A36362">
      <w:pPr>
        <w:spacing w:line="480" w:lineRule="auto"/>
        <w:jc w:val="center"/>
        <w:rPr>
          <w:rFonts w:cs="Times New Roman"/>
          <w:color w:val="000000"/>
        </w:rPr>
      </w:pPr>
      <w:proofErr w:type="gramStart"/>
      <w:r w:rsidRPr="0040237C">
        <w:rPr>
          <w:rFonts w:cs="Times New Roman"/>
          <w:i/>
          <w:iCs/>
          <w:color w:val="000000"/>
        </w:rPr>
        <w:t>figure</w:t>
      </w:r>
      <w:proofErr w:type="gramEnd"/>
      <w:r w:rsidRPr="0040237C">
        <w:rPr>
          <w:rFonts w:cs="Times New Roman"/>
          <w:i/>
          <w:iCs/>
          <w:color w:val="000000"/>
        </w:rPr>
        <w:t xml:space="preserve"> 1.1.</w:t>
      </w:r>
      <w:r w:rsidRPr="0040237C">
        <w:rPr>
          <w:rFonts w:cs="Times New Roman"/>
          <w:color w:val="000000"/>
        </w:rPr>
        <w:t xml:space="preserve"> Pseudo-code for image blobbing algorithm</w:t>
      </w:r>
    </w:p>
    <w:p w:rsidR="00A36362" w:rsidRPr="0040237C" w:rsidRDefault="00A36362">
      <w:pPr>
        <w:spacing w:line="480" w:lineRule="auto"/>
        <w:jc w:val="center"/>
        <w:rPr>
          <w:rFonts w:cs="Times New Roman"/>
          <w:i/>
          <w:iCs/>
          <w:color w:val="000000"/>
        </w:rPr>
      </w:pPr>
    </w:p>
    <w:p w:rsidR="00A36362" w:rsidRPr="0040237C" w:rsidRDefault="00A36362">
      <w:pPr>
        <w:spacing w:line="480" w:lineRule="auto"/>
        <w:rPr>
          <w:rFonts w:cs="Times New Roman"/>
          <w:color w:val="000000"/>
        </w:rPr>
      </w:pPr>
      <w:r w:rsidRPr="0040237C">
        <w:rPr>
          <w:rFonts w:cs="Times New Roman"/>
          <w:color w:val="000000"/>
        </w:rPr>
        <w:lastRenderedPageBreak/>
        <w:t xml:space="preserve">The major key to blob extraction is the union/find or disjoint-set data structure that is used to store the pixel labels. Each list of levels is uniquely identified by the lowest value label in the set. This structure contains three functions. The “find” function gives the set identifier for the set a given label belongs to. The “create” function creates a new list containing the label given to the function. Lastly the “union” or “join” function combines two given sets into one, the resulting sets identifier will be the lower of the two initial set identifiers. </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A36362" w:rsidRPr="0040237C" w:rsidRDefault="00A36362">
      <w:pPr>
        <w:spacing w:line="480" w:lineRule="auto"/>
        <w:jc w:val="center"/>
        <w:rPr>
          <w:rFonts w:cs="Times New Roman"/>
          <w:color w:val="000000"/>
        </w:rPr>
      </w:pPr>
      <w:proofErr w:type="gramStart"/>
      <w:r w:rsidRPr="0040237C">
        <w:rPr>
          <w:rFonts w:cs="Times New Roman"/>
          <w:i/>
          <w:iCs/>
          <w:color w:val="000000"/>
        </w:rPr>
        <w:t>figure</w:t>
      </w:r>
      <w:proofErr w:type="gramEnd"/>
      <w:r w:rsidRPr="0040237C">
        <w:rPr>
          <w:rFonts w:cs="Times New Roman"/>
          <w:i/>
          <w:iCs/>
          <w:color w:val="000000"/>
        </w:rPr>
        <w:t xml:space="preserve"> 1.2.</w:t>
      </w:r>
      <w:r w:rsidRPr="0040237C">
        <w:rPr>
          <w:rFonts w:cs="Times New Roman"/>
          <w:color w:val="000000"/>
        </w:rPr>
        <w:t xml:space="preserve"> Sample image consisting of 25 pixels arranged in a 5 by 5 matrix</w:t>
      </w:r>
    </w:p>
    <w:p w:rsidR="00A36362" w:rsidRPr="0040237C" w:rsidRDefault="00A36362" w:rsidP="000A402D">
      <w:pPr>
        <w:spacing w:line="480" w:lineRule="auto"/>
        <w:rPr>
          <w:rFonts w:cs="Times New Roman"/>
          <w:color w:val="000000"/>
        </w:rPr>
      </w:pPr>
      <w:r w:rsidRPr="0040237C">
        <w:rPr>
          <w:rFonts w:cs="Times New Roman"/>
          <w:color w:val="000000"/>
        </w:rPr>
        <w:tab/>
        <w:t>The colors that appear in the above image are generated by the image editing software that was used to enlarge the image so that the separate pixels could be seen. As stated above, when the image is stored digitally in memory it appears as only a string of values. The table below (figure 1.3) shows how these values could be structured should they have been reshaped into a 5 by 5 matrix in which each cell contains the color information for one pixel in the form of [blue, green, red].</w:t>
      </w:r>
    </w:p>
    <w:p w:rsidR="00A36362" w:rsidRPr="00F04CA2" w:rsidRDefault="00950C47">
      <w:pPr>
        <w:tabs>
          <w:tab w:val="left" w:pos="870"/>
        </w:tabs>
        <w:spacing w:line="480" w:lineRule="auto"/>
        <w:jc w:val="center"/>
        <w:rPr>
          <w:rFonts w:cs="Times New Roman"/>
          <w:i/>
          <w:iCs/>
        </w:rPr>
      </w:pPr>
      <w:r w:rsidRPr="00F04CA2">
        <w:rPr>
          <w:rFonts w:cs="Times New Roman"/>
        </w:rPr>
        <w:object w:dxaOrig="9825" w:dyaOrig="1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412.5pt;height:71.25pt" o:ole="" filled="t">
            <v:fill color2="black"/>
            <v:imagedata r:id="rId16" o:title=""/>
          </v:shape>
          <o:OLEObject Type="Embed" ProgID="Excel.Sheet.8" ShapeID="_x0000_i1168" DrawAspect="Content" ObjectID="_1363379825" r:id="rId17"/>
        </w:object>
      </w:r>
    </w:p>
    <w:p w:rsidR="00A36362" w:rsidRPr="00F04CA2" w:rsidRDefault="00A36362">
      <w:pPr>
        <w:tabs>
          <w:tab w:val="left" w:pos="870"/>
        </w:tabs>
        <w:spacing w:line="480" w:lineRule="auto"/>
        <w:jc w:val="center"/>
        <w:rPr>
          <w:rFonts w:cs="Times New Roman"/>
        </w:rPr>
      </w:pPr>
      <w:proofErr w:type="gramStart"/>
      <w:r w:rsidRPr="00F04CA2">
        <w:rPr>
          <w:rFonts w:cs="Times New Roman"/>
          <w:i/>
          <w:iCs/>
        </w:rPr>
        <w:t>Figure 1.2.</w:t>
      </w:r>
      <w:proofErr w:type="gramEnd"/>
      <w:r w:rsidRPr="00F04CA2">
        <w:rPr>
          <w:rFonts w:cs="Times New Roman"/>
        </w:rPr>
        <w:t xml:space="preserve"> Five by five </w:t>
      </w:r>
      <w:proofErr w:type="gramStart"/>
      <w:r w:rsidRPr="00F04CA2">
        <w:rPr>
          <w:rFonts w:cs="Times New Roman"/>
        </w:rPr>
        <w:t>matrix</w:t>
      </w:r>
      <w:proofErr w:type="gramEnd"/>
      <w:r w:rsidRPr="00F04CA2">
        <w:rPr>
          <w:rFonts w:cs="Times New Roman"/>
        </w:rPr>
        <w:t xml:space="preserve"> representing the image in figure 1.1</w:t>
      </w:r>
    </w:p>
    <w:p w:rsidR="00A36362" w:rsidRPr="00F04CA2" w:rsidRDefault="00A36362">
      <w:pPr>
        <w:tabs>
          <w:tab w:val="left" w:pos="870"/>
        </w:tabs>
        <w:spacing w:line="480" w:lineRule="auto"/>
        <w:jc w:val="center"/>
        <w:rPr>
          <w:rFonts w:cs="Times New Roman"/>
        </w:rPr>
      </w:pPr>
    </w:p>
    <w:p w:rsidR="00A36362" w:rsidRPr="00F04CA2" w:rsidRDefault="00A36362">
      <w:pPr>
        <w:tabs>
          <w:tab w:val="left" w:pos="0"/>
        </w:tabs>
        <w:spacing w:line="480" w:lineRule="auto"/>
        <w:rPr>
          <w:rFonts w:cs="Times New Roman"/>
        </w:rPr>
      </w:pPr>
      <w:r w:rsidRPr="00F04CA2">
        <w:rPr>
          <w:rFonts w:cs="Times New Roman"/>
        </w:rPr>
        <w:t>This data is iterated through once, assigning a blob number to each pixel. If the pixel is part of a new blob then a new blob index value is created and the pixel is given that value.</w:t>
      </w:r>
    </w:p>
    <w:p w:rsidR="002E2E04" w:rsidRDefault="002E2E04">
      <w:pPr>
        <w:tabs>
          <w:tab w:val="left" w:pos="870"/>
        </w:tabs>
        <w:spacing w:line="480" w:lineRule="auto"/>
        <w:jc w:val="center"/>
      </w:pPr>
      <w:r>
        <w:object w:dxaOrig="1720" w:dyaOrig="1501">
          <v:shape id="_x0000_i1061" type="#_x0000_t75" style="width:90pt;height:1in" o:ole="" o:allowoverlap="f" filled="t">
            <v:fill color2="black"/>
            <v:imagedata r:id="rId18" o:title=""/>
          </v:shape>
          <o:OLEObject Type="Embed" ProgID="Excel.Sheet.8" ShapeID="_x0000_i1061" DrawAspect="Content" ObjectID="_1363379826" r:id="rId19"/>
        </w:object>
      </w:r>
    </w:p>
    <w:p w:rsidR="00A36362" w:rsidRPr="00F04CA2" w:rsidRDefault="002E2E04">
      <w:pPr>
        <w:tabs>
          <w:tab w:val="left" w:pos="870"/>
        </w:tabs>
        <w:spacing w:line="480" w:lineRule="auto"/>
        <w:jc w:val="center"/>
        <w:rPr>
          <w:rFonts w:cs="Times New Roman"/>
        </w:rPr>
      </w:pPr>
      <w:proofErr w:type="gramStart"/>
      <w:r>
        <w:rPr>
          <w:rFonts w:cs="Times New Roman"/>
          <w:i/>
          <w:iCs/>
        </w:rPr>
        <w:t>F</w:t>
      </w:r>
      <w:r w:rsidR="00A36362" w:rsidRPr="00F04CA2">
        <w:rPr>
          <w:rFonts w:cs="Times New Roman"/>
          <w:i/>
          <w:iCs/>
        </w:rPr>
        <w:t>igure 1.3.</w:t>
      </w:r>
      <w:proofErr w:type="gramEnd"/>
      <w:r w:rsidR="00A36362" w:rsidRPr="00F04CA2">
        <w:rPr>
          <w:rFonts w:cs="Times New Roman"/>
        </w:rPr>
        <w:t xml:space="preserve"> Blob assignment after the first pass over data in figure 1.2 is finished</w:t>
      </w:r>
    </w:p>
    <w:p w:rsidR="00A36362" w:rsidRPr="00F04CA2" w:rsidRDefault="00A36362">
      <w:pPr>
        <w:tabs>
          <w:tab w:val="left" w:pos="870"/>
        </w:tabs>
        <w:spacing w:line="480" w:lineRule="auto"/>
        <w:jc w:val="center"/>
        <w:rPr>
          <w:rFonts w:cs="Times New Roman"/>
        </w:rPr>
      </w:pPr>
    </w:p>
    <w:p w:rsidR="002E2E04" w:rsidRDefault="002E2E04">
      <w:pPr>
        <w:tabs>
          <w:tab w:val="left" w:pos="870"/>
        </w:tabs>
        <w:spacing w:line="480" w:lineRule="auto"/>
        <w:jc w:val="center"/>
      </w:pPr>
      <w:r>
        <w:object w:dxaOrig="1720" w:dyaOrig="1501">
          <v:shape id="_x0000_i1063" type="#_x0000_t75" style="width:90pt;height:1in" o:ole="" o:allowoverlap="f" filled="t">
            <v:fill color2="black"/>
            <v:imagedata r:id="rId20" o:title=""/>
          </v:shape>
          <o:OLEObject Type="Embed" ProgID="Excel.Sheet.8" ShapeID="_x0000_i1063" DrawAspect="Content" ObjectID="_1363379827" r:id="rId21"/>
        </w:object>
      </w:r>
    </w:p>
    <w:p w:rsidR="00A36362" w:rsidRPr="00F04CA2" w:rsidRDefault="00A36362">
      <w:pPr>
        <w:tabs>
          <w:tab w:val="left" w:pos="870"/>
        </w:tabs>
        <w:spacing w:line="480" w:lineRule="auto"/>
        <w:jc w:val="center"/>
        <w:rPr>
          <w:rFonts w:cs="Times New Roman"/>
        </w:rPr>
      </w:pPr>
      <w:proofErr w:type="gramStart"/>
      <w:r w:rsidRPr="00F04CA2">
        <w:rPr>
          <w:rFonts w:cs="Times New Roman"/>
          <w:i/>
          <w:iCs/>
        </w:rPr>
        <w:t>Figure 1.4.</w:t>
      </w:r>
      <w:proofErr w:type="gramEnd"/>
      <w:r w:rsidRPr="00F04CA2">
        <w:rPr>
          <w:rFonts w:cs="Times New Roman"/>
        </w:rPr>
        <w:t xml:space="preserve"> Blob assignment after the second pass over data in figure 1.2 is finished</w:t>
      </w:r>
    </w:p>
    <w:p w:rsidR="00A36362" w:rsidRPr="002E2E04" w:rsidRDefault="00A36362">
      <w:pPr>
        <w:tabs>
          <w:tab w:val="left" w:pos="870"/>
        </w:tabs>
        <w:spacing w:line="480" w:lineRule="auto"/>
        <w:jc w:val="center"/>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joins any blobs that have different blob indexes but are in fact part of the same blob. In the above example only the the blob that pixel (3, 2) belongs to was changed. On the first pass the pixels to the right weren’t checked so it was assigned to a new blob. When checking the pixel to the </w:t>
      </w:r>
      <w:r w:rsidRPr="00F04CA2">
        <w:rPr>
          <w:rFonts w:cs="Times New Roman"/>
        </w:rPr>
        <w:lastRenderedPageBreak/>
        <w:t>right of (3, 2) they were found to be in the same blob and where marked for later joining during the second pass.</w:t>
      </w:r>
    </w:p>
    <w:p w:rsidR="00A36362" w:rsidRPr="0040237C"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image. Images were blobbed by setting a threshold value for the red, blue and green values for each each pixel. As long as those values weren't to greatly different from the adjacent pixels, the pixel was added to its group. 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complexity. If the value was set higher so that an entire object would be detected, the detection area would invariably encompass areas around the object as well, distorting the objects shape and the objects average color values. If the value was set low, only portions of the object was detected and although this allowed for better average color calculation, it still distorted the complete shape of the object. When thinking of ways to allow a robot to recognize an object it was deemed necessary to have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 xml:space="preserve">Clustering is quite similar to blobbing. Using a processing algorithm, a set of data can be split into some number of clusters. Unlike blobbing, clustering is derived from statistical analysis of any kind of data. </w:t>
      </w:r>
    </w:p>
    <w:p w:rsidR="00A36362" w:rsidRPr="0040237C" w:rsidRDefault="00A36362">
      <w:pPr>
        <w:spacing w:line="480" w:lineRule="auto"/>
        <w:rPr>
          <w:rFonts w:cs="Times New Roman"/>
          <w:i/>
          <w:iCs/>
          <w:color w:val="000000"/>
        </w:rPr>
      </w:pPr>
      <w:r w:rsidRPr="0040237C">
        <w:rPr>
          <w:rFonts w:cs="Times New Roman"/>
          <w:i/>
          <w:iCs/>
          <w:color w:val="000000"/>
        </w:rPr>
        <w:lastRenderedPageBreak/>
        <w:t>K-Means</w:t>
      </w:r>
    </w:p>
    <w:p w:rsidR="00A36362" w:rsidRPr="0040237C" w:rsidRDefault="00A36362">
      <w:pPr>
        <w:spacing w:line="480" w:lineRule="auto"/>
        <w:rPr>
          <w:rFonts w:cs="Times New Roman"/>
          <w:color w:val="000000"/>
        </w:rPr>
      </w:pPr>
      <w:r w:rsidRPr="0040237C">
        <w:rPr>
          <w:rFonts w:cs="Times New Roman"/>
          <w:color w:val="000000"/>
        </w:rPr>
        <w:tab/>
        <w:t xml:space="preserve">In searching the MATLAB knowledge base for reliable ways to segment images and recognize objects, a method was found that uses a statistical method known as K-Means clustering to split images into sets of related pixels. The K-Means algorithm splits a set of data into K clusters. </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sidRPr="0040237C">
        <w:rPr>
          <w:rFonts w:cs="Times New Roman"/>
          <w:b/>
          <w:bCs/>
          <w:color w:val="000000"/>
        </w:rPr>
        <w:t>function</w:t>
      </w:r>
      <w:proofErr w:type="gramEnd"/>
      <w:r w:rsidRPr="0040237C">
        <w:rPr>
          <w:rFonts w:cs="Times New Roman"/>
          <w:color w:val="000000"/>
        </w:rPr>
        <w:t xml:space="preserve"> KMEANS(</w:t>
      </w:r>
      <w:r w:rsidRPr="0040237C">
        <w:rPr>
          <w:rFonts w:cs="Times New Roman"/>
          <w:i/>
          <w:iCs/>
          <w:color w:val="000000"/>
        </w:rPr>
        <w:t>data_vecs</w:t>
      </w:r>
      <w:r w:rsidRPr="0040237C">
        <w:rPr>
          <w:rFonts w:cs="Times New Roman"/>
          <w:color w:val="000000"/>
        </w:rPr>
        <w:t xml:space="preserve">, </w:t>
      </w:r>
      <w:r w:rsidRPr="0040237C">
        <w:rPr>
          <w:rFonts w:cs="Times New Roman"/>
          <w:i/>
          <w:iCs/>
          <w:color w:val="000000"/>
        </w:rPr>
        <w:t>segments</w:t>
      </w:r>
      <w:r w:rsidRPr="0040237C">
        <w:rPr>
          <w:rFonts w:cs="Times New Roman"/>
          <w:color w:val="000000"/>
        </w:rPr>
        <w:t xml:space="preserve">) </w:t>
      </w:r>
      <w:r w:rsidRPr="0040237C">
        <w:rPr>
          <w:rFonts w:cs="Times New Roman"/>
          <w:b/>
          <w:bCs/>
          <w:color w:val="000000"/>
        </w:rPr>
        <w:t xml:space="preserve">returns </w:t>
      </w:r>
      <w:r w:rsidRPr="0040237C">
        <w:rPr>
          <w:rFonts w:cs="Times New Roman"/>
          <w:i/>
          <w:iCs/>
          <w:color w:val="000000"/>
        </w:rPr>
        <w:t>data_idxs</w:t>
      </w:r>
      <w:r w:rsidRPr="0040237C">
        <w:rPr>
          <w:rFonts w:cs="Times New Roman"/>
          <w:color w:val="000000"/>
        </w:rPr>
        <w:t xml:space="preserve">, </w:t>
      </w:r>
      <w:r w:rsidRPr="0040237C">
        <w:rPr>
          <w:rFonts w:cs="Times New Roman"/>
          <w:i/>
          <w:iCs/>
          <w:color w:val="000000"/>
        </w:rPr>
        <w:t>centroids</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sidRPr="0040237C">
        <w:rPr>
          <w:rFonts w:cs="Times New Roman"/>
          <w:color w:val="000000"/>
        </w:rPr>
        <w:tab/>
      </w:r>
      <w:proofErr w:type="gramStart"/>
      <w:r w:rsidRPr="0040237C">
        <w:rPr>
          <w:rFonts w:cs="Times New Roman"/>
          <w:b/>
          <w:bCs/>
          <w:color w:val="000000"/>
        </w:rPr>
        <w:t>inputs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data_vecs</w:t>
      </w:r>
      <w:r w:rsidRPr="0040237C">
        <w:rPr>
          <w:rFonts w:cs="Times New Roman"/>
          <w:color w:val="000000"/>
        </w:rPr>
        <w:t xml:space="preserve"> – a one or two dimmensional vector of data to be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segmented, see figure 1.3</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proofErr w:type="gramStart"/>
      <w:r w:rsidRPr="0040237C">
        <w:rPr>
          <w:rFonts w:cs="Times New Roman"/>
          <w:i/>
          <w:iCs/>
          <w:color w:val="000000"/>
        </w:rPr>
        <w:t>segments</w:t>
      </w:r>
      <w:proofErr w:type="gramEnd"/>
      <w:r w:rsidRPr="0040237C">
        <w:rPr>
          <w:rFonts w:cs="Times New Roman"/>
          <w:color w:val="000000"/>
        </w:rPr>
        <w:t xml:space="preserve"> – the number of segments the data stored in </w:t>
      </w:r>
      <w:r w:rsidRPr="0040237C">
        <w:rPr>
          <w:rFonts w:cs="Times New Roman"/>
          <w:i/>
          <w:iCs/>
          <w:color w:val="000000"/>
        </w:rPr>
        <w:t>data_vecs</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t>should be separated into</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sidRPr="0040237C">
        <w:rPr>
          <w:rFonts w:cs="Times New Roman"/>
          <w:i/>
          <w:iCs/>
          <w:color w:val="000000"/>
        </w:rPr>
        <w:tab/>
      </w:r>
      <w:proofErr w:type="gramStart"/>
      <w:r w:rsidRPr="0040237C">
        <w:rPr>
          <w:rFonts w:cs="Times New Roman"/>
          <w:i/>
          <w:iCs/>
          <w:color w:val="000000"/>
        </w:rPr>
        <w:t>centroids</w:t>
      </w:r>
      <w:proofErr w:type="gramEnd"/>
      <w:r w:rsidRPr="0040237C">
        <w:rPr>
          <w:rFonts w:cs="Times New Roman"/>
          <w:color w:val="000000"/>
        </w:rPr>
        <w:t xml:space="preserve"> ← </w:t>
      </w:r>
      <w:r w:rsidRPr="0040237C">
        <w:rPr>
          <w:rFonts w:cs="Times New Roman"/>
          <w:i/>
          <w:iCs/>
          <w:color w:val="000000"/>
        </w:rPr>
        <w:t>segments</w:t>
      </w:r>
      <w:r w:rsidRPr="0040237C">
        <w:rPr>
          <w:rFonts w:cs="Times New Roman"/>
          <w:color w:val="000000"/>
        </w:rPr>
        <w:t xml:space="preserve"> evenly spaced values inclusivly between min of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data_vecs</w:t>
      </w:r>
      <w:r w:rsidRPr="0040237C">
        <w:rPr>
          <w:rFonts w:cs="Times New Roman"/>
          <w:color w:val="000000"/>
        </w:rPr>
        <w:t xml:space="preserve"> and max of </w:t>
      </w:r>
      <w:r w:rsidRPr="0040237C">
        <w:rPr>
          <w:rFonts w:cs="Times New Roman"/>
          <w:i/>
          <w:iCs/>
          <w:color w:val="000000"/>
        </w:rPr>
        <w:t>data_vecs</w:t>
      </w:r>
      <w:r w:rsidRPr="0040237C">
        <w:rPr>
          <w:rFonts w:cs="Times New Roman"/>
          <w:color w:val="000000"/>
        </w:rPr>
        <w:t>, see figure 1.4</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sidRPr="0040237C">
        <w:rPr>
          <w:rFonts w:cs="Times New Roman"/>
          <w:color w:val="000000"/>
        </w:rPr>
        <w:tab/>
      </w:r>
      <w:r w:rsidRPr="0040237C">
        <w:rPr>
          <w:rFonts w:cs="Times New Roman"/>
          <w:i/>
          <w:iCs/>
          <w:color w:val="000000"/>
        </w:rPr>
        <w:t>prev_centroids</w:t>
      </w:r>
      <w:r w:rsidRPr="0040237C">
        <w:rPr>
          <w:rFonts w:cs="Times New Roman"/>
          <w:color w:val="000000"/>
        </w:rPr>
        <w:t xml:space="preserve"> ← </w:t>
      </w:r>
      <w:r w:rsidRPr="0040237C">
        <w:rPr>
          <w:rFonts w:cs="Times New Roman"/>
          <w:i/>
          <w:iCs/>
          <w:color w:val="000000"/>
        </w:rPr>
        <w:t>centroids</w:t>
      </w:r>
      <w:r w:rsidRPr="0040237C">
        <w:rPr>
          <w:rFonts w:cs="Times New Roman"/>
          <w:color w:val="000000"/>
        </w:rPr>
        <w:t xml:space="preserve"> offset by 1 </w:t>
      </w:r>
      <w:r w:rsidRPr="0040237C">
        <w:rPr>
          <w:rFonts w:cs="Times New Roman"/>
          <w:b/>
          <w:bCs/>
          <w:color w:val="000000"/>
        </w:rPr>
        <w:t xml:space="preserve">rem </w:t>
      </w:r>
      <w:r w:rsidRPr="0040237C">
        <w:rPr>
          <w:rFonts w:cs="Times New Roman"/>
          <w:color w:val="000000"/>
        </w:rPr>
        <w:t xml:space="preserve">guarantess that </w:t>
      </w:r>
      <w:r w:rsidRPr="0040237C">
        <w:rPr>
          <w:rFonts w:cs="Times New Roman"/>
          <w:i/>
          <w:iCs/>
          <w:color w:val="000000"/>
        </w:rPr>
        <w:t xml:space="preserve">prev_centroids </w:t>
      </w:r>
      <w:r w:rsidRPr="0040237C">
        <w:rPr>
          <w:rFonts w:cs="Times New Roman"/>
          <w:i/>
          <w:iCs/>
          <w:color w:val="000000"/>
        </w:rPr>
        <w:tab/>
      </w:r>
      <w:r w:rsidRPr="0040237C">
        <w:rPr>
          <w:rFonts w:cs="Times New Roman"/>
          <w:i/>
          <w:iCs/>
          <w:color w:val="000000"/>
        </w:rPr>
        <w:tab/>
      </w:r>
      <w:r w:rsidRPr="0040237C">
        <w:rPr>
          <w:rFonts w:cs="Times New Roman"/>
          <w:color w:val="000000"/>
        </w:rPr>
        <w:t xml:space="preserve">and </w:t>
      </w:r>
      <w:r w:rsidRPr="0040237C">
        <w:rPr>
          <w:rFonts w:cs="Times New Roman"/>
          <w:i/>
          <w:iCs/>
          <w:color w:val="000000"/>
        </w:rPr>
        <w:t xml:space="preserve">centroids </w:t>
      </w:r>
      <w:r w:rsidRPr="0040237C">
        <w:rPr>
          <w:rFonts w:cs="Times New Roman"/>
          <w:color w:val="000000"/>
        </w:rPr>
        <w:t xml:space="preserve">are not equal at start of first pass over </w:t>
      </w:r>
      <w:r w:rsidRPr="0040237C">
        <w:rPr>
          <w:rFonts w:cs="Times New Roman"/>
          <w:i/>
          <w:iCs/>
          <w:color w:val="000000"/>
        </w:rPr>
        <w:t>data_vecs</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sidRPr="0040237C">
        <w:rPr>
          <w:rFonts w:cs="Times New Roman"/>
          <w:i/>
          <w:iCs/>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sidRPr="0040237C">
        <w:rPr>
          <w:rFonts w:cs="Times New Roman"/>
          <w:i/>
          <w:iCs/>
          <w:color w:val="000000"/>
        </w:rPr>
        <w:tab/>
        <w:t>data_idxs</w:t>
      </w:r>
      <w:r w:rsidRPr="0040237C">
        <w:rPr>
          <w:rFonts w:cs="Times New Roman"/>
          <w:color w:val="000000"/>
        </w:rPr>
        <w:t xml:space="preserve"> ← empty one dimensional vector of length </w:t>
      </w:r>
      <w:proofErr w:type="gramStart"/>
      <w:r w:rsidRPr="0040237C">
        <w:rPr>
          <w:rFonts w:cs="Times New Roman"/>
          <w:color w:val="000000"/>
        </w:rPr>
        <w:t>LENGTH(</w:t>
      </w:r>
      <w:proofErr w:type="gramEnd"/>
      <w:r w:rsidRPr="0040237C">
        <w:rPr>
          <w:rFonts w:cs="Times New Roman"/>
          <w:i/>
          <w:iCs/>
          <w:color w:val="000000"/>
        </w:rPr>
        <w:t>data_vecs</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sidRPr="0040237C">
        <w:rPr>
          <w:rFonts w:cs="Times New Roman"/>
          <w:i/>
          <w:iCs/>
          <w:color w:val="000000"/>
        </w:rPr>
        <w:tab/>
      </w:r>
      <w:proofErr w:type="gramStart"/>
      <w:r w:rsidRPr="0040237C">
        <w:rPr>
          <w:rFonts w:cs="Times New Roman"/>
          <w:b/>
          <w:bCs/>
          <w:color w:val="000000"/>
        </w:rPr>
        <w:t>while</w:t>
      </w:r>
      <w:proofErr w:type="gramEnd"/>
      <w:r w:rsidRPr="0040237C">
        <w:rPr>
          <w:rFonts w:cs="Times New Roman"/>
          <w:color w:val="000000"/>
        </w:rPr>
        <w:t xml:space="preserve"> </w:t>
      </w:r>
      <w:r w:rsidRPr="0040237C">
        <w:rPr>
          <w:rFonts w:cs="Times New Roman"/>
          <w:i/>
          <w:iCs/>
          <w:color w:val="000000"/>
        </w:rPr>
        <w:t>prev_centroids</w:t>
      </w:r>
      <w:r w:rsidRPr="0040237C">
        <w:rPr>
          <w:rFonts w:cs="Times New Roman"/>
          <w:color w:val="000000"/>
        </w:rPr>
        <w:t xml:space="preserve"> </w:t>
      </w:r>
      <w:r w:rsidRPr="0040237C">
        <w:rPr>
          <w:rFonts w:eastAsia="Times New Roman" w:cs="Times New Roman"/>
          <w:color w:val="000000"/>
        </w:rPr>
        <w:t xml:space="preserve">≠ </w:t>
      </w:r>
      <w:r w:rsidRPr="0040237C">
        <w:rPr>
          <w:rFonts w:eastAsia="Times New Roman" w:cs="Times New Roman"/>
          <w:i/>
          <w:iCs/>
          <w:color w:val="000000"/>
        </w:rPr>
        <w:t xml:space="preserve">centroids </w:t>
      </w:r>
      <w:r w:rsidRPr="0040237C">
        <w:rPr>
          <w:rFonts w:eastAsia="Times New Roman"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sidRPr="0040237C">
        <w:rPr>
          <w:rFonts w:eastAsia="Times New Roman" w:cs="Times New Roman"/>
          <w:b/>
          <w:bCs/>
          <w:color w:val="000000"/>
        </w:rPr>
        <w:tab/>
      </w:r>
      <w:r w:rsidRPr="0040237C">
        <w:rPr>
          <w:rFonts w:eastAsia="Times New Roman" w:cs="Times New Roman"/>
          <w:b/>
          <w:bCs/>
          <w:color w:val="000000"/>
        </w:rPr>
        <w:tab/>
      </w:r>
      <w:r w:rsidRPr="0040237C">
        <w:rPr>
          <w:rFonts w:eastAsia="Times New Roman" w:cs="Times New Roman"/>
          <w:i/>
          <w:iCs/>
          <w:color w:val="000000"/>
        </w:rPr>
        <w:t xml:space="preserve">prev_centroids </w:t>
      </w:r>
      <w:r w:rsidRPr="0040237C">
        <w:rPr>
          <w:rFonts w:eastAsia="Times New Roman" w:cs="Times New Roman"/>
          <w:color w:val="000000"/>
        </w:rPr>
        <w:t xml:space="preserve">← </w:t>
      </w:r>
      <w:r w:rsidRPr="0040237C">
        <w:rPr>
          <w:rFonts w:eastAsia="Times New Roman" w:cs="Times New Roman"/>
          <w:i/>
          <w:iCs/>
          <w:color w:val="000000"/>
        </w:rPr>
        <w:t>centroids</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sidRPr="0040237C">
        <w:rPr>
          <w:rFonts w:eastAsia="Times New Roman" w:cs="Times New Roman"/>
          <w:color w:val="000000"/>
        </w:rPr>
        <w:tab/>
      </w:r>
      <w:r w:rsidRPr="0040237C">
        <w:rPr>
          <w:rFonts w:eastAsia="Times New Roman" w:cs="Times New Roman"/>
          <w:color w:val="000000"/>
        </w:rPr>
        <w:tab/>
      </w:r>
      <w:proofErr w:type="gramStart"/>
      <w:r w:rsidRPr="0040237C">
        <w:rPr>
          <w:rFonts w:eastAsia="Times New Roman" w:cs="Times New Roman"/>
          <w:i/>
          <w:iCs/>
          <w:color w:val="000000"/>
        </w:rPr>
        <w:t>dists</w:t>
      </w:r>
      <w:proofErr w:type="gramEnd"/>
      <w:r w:rsidRPr="0040237C">
        <w:rPr>
          <w:rFonts w:eastAsia="Times New Roman" w:cs="Times New Roman"/>
          <w:color w:val="000000"/>
        </w:rPr>
        <w:t xml:space="preserve"> ← empty two dimensional vector of length of first dimension </w:t>
      </w:r>
      <w:r w:rsidRPr="0040237C">
        <w:rPr>
          <w:rFonts w:eastAsia="Times New Roman" w:cs="Times New Roman"/>
          <w:color w:val="000000"/>
        </w:rPr>
        <w:tab/>
      </w:r>
      <w:r w:rsidRPr="0040237C">
        <w:rPr>
          <w:rFonts w:eastAsia="Times New Roman" w:cs="Times New Roman"/>
          <w:color w:val="000000"/>
        </w:rPr>
        <w:tab/>
      </w:r>
      <w:r w:rsidRPr="0040237C">
        <w:rPr>
          <w:rFonts w:eastAsia="Times New Roman" w:cs="Times New Roman"/>
          <w:color w:val="000000"/>
        </w:rPr>
        <w:tab/>
        <w:t>LENGTH(</w:t>
      </w:r>
      <w:r w:rsidRPr="0040237C">
        <w:rPr>
          <w:rFonts w:eastAsia="Times New Roman" w:cs="Times New Roman"/>
          <w:i/>
          <w:iCs/>
          <w:color w:val="000000"/>
        </w:rPr>
        <w:t>data_vecs</w:t>
      </w:r>
      <w:r w:rsidRPr="0040237C">
        <w:rPr>
          <w:rFonts w:eastAsia="Times New Roman" w:cs="Times New Roman"/>
          <w:color w:val="000000"/>
        </w:rPr>
        <w:t xml:space="preserve">) and length second dimension </w:t>
      </w:r>
      <w:r w:rsidRPr="0040237C">
        <w:rPr>
          <w:rFonts w:eastAsia="Times New Roman" w:cs="Times New Roman"/>
          <w:i/>
          <w:iCs/>
          <w:color w:val="000000"/>
        </w:rPr>
        <w:t>segments</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sidRPr="0040237C">
        <w:rPr>
          <w:rFonts w:eastAsia="Times New Roman" w:cs="Times New Roman"/>
          <w:color w:val="000000"/>
        </w:rPr>
        <w:tab/>
      </w:r>
      <w:r w:rsidRPr="0040237C">
        <w:rPr>
          <w:rFonts w:eastAsia="Times New Roman" w:cs="Times New Roman"/>
          <w:color w:val="000000"/>
        </w:rPr>
        <w:tab/>
      </w:r>
      <w:proofErr w:type="gramStart"/>
      <w:r w:rsidRPr="0040237C">
        <w:rPr>
          <w:rFonts w:eastAsia="Times New Roman" w:cs="Times New Roman"/>
          <w:b/>
          <w:bCs/>
          <w:color w:val="000000"/>
        </w:rPr>
        <w:t>for</w:t>
      </w:r>
      <w:proofErr w:type="gramEnd"/>
      <w:r w:rsidRPr="0040237C">
        <w:rPr>
          <w:rFonts w:eastAsia="Times New Roman" w:cs="Times New Roman"/>
          <w:color w:val="000000"/>
        </w:rPr>
        <w:t xml:space="preserve"> </w:t>
      </w:r>
      <w:r w:rsidRPr="0040237C">
        <w:rPr>
          <w:rFonts w:eastAsia="Times New Roman" w:cs="Times New Roman"/>
          <w:i/>
          <w:iCs/>
          <w:color w:val="000000"/>
        </w:rPr>
        <w:t>j</w:t>
      </w:r>
      <w:r w:rsidRPr="0040237C">
        <w:rPr>
          <w:rFonts w:eastAsia="Times New Roman" w:cs="Times New Roman"/>
          <w:color w:val="000000"/>
        </w:rPr>
        <w:t xml:space="preserve"> = 1 </w:t>
      </w:r>
      <w:r w:rsidRPr="0040237C">
        <w:rPr>
          <w:rFonts w:eastAsia="Times New Roman" w:cs="Times New Roman"/>
          <w:b/>
          <w:bCs/>
          <w:color w:val="000000"/>
        </w:rPr>
        <w:t>to</w:t>
      </w:r>
      <w:r w:rsidRPr="0040237C">
        <w:rPr>
          <w:rFonts w:eastAsia="Times New Roman" w:cs="Times New Roman"/>
          <w:color w:val="000000"/>
        </w:rPr>
        <w:t xml:space="preserve"> </w:t>
      </w:r>
      <w:r w:rsidRPr="0040237C">
        <w:rPr>
          <w:rFonts w:eastAsia="Times New Roman" w:cs="Times New Roman"/>
          <w:i/>
          <w:iCs/>
          <w:color w:val="000000"/>
        </w:rPr>
        <w:t>segments</w:t>
      </w:r>
      <w:r w:rsidRPr="0040237C">
        <w:rPr>
          <w:rFonts w:eastAsia="Times New Roman" w:cs="Times New Roman"/>
          <w:color w:val="000000"/>
        </w:rPr>
        <w:t xml:space="preserve"> </w:t>
      </w:r>
      <w:r w:rsidRPr="0040237C">
        <w:rPr>
          <w:rFonts w:eastAsia="Times New Roman"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sidRPr="0040237C">
        <w:rPr>
          <w:rFonts w:eastAsia="Times New Roman" w:cs="Times New Roman"/>
          <w:b/>
          <w:bCs/>
          <w:color w:val="000000"/>
        </w:rPr>
        <w:tab/>
      </w:r>
      <w:r w:rsidRPr="0040237C">
        <w:rPr>
          <w:rFonts w:eastAsia="Times New Roman" w:cs="Times New Roman"/>
          <w:b/>
          <w:bCs/>
          <w:color w:val="000000"/>
        </w:rPr>
        <w:tab/>
      </w:r>
      <w:r w:rsidRPr="0040237C">
        <w:rPr>
          <w:rFonts w:eastAsia="Times New Roman" w:cs="Times New Roman"/>
          <w:b/>
          <w:bCs/>
          <w:color w:val="000000"/>
        </w:rPr>
        <w:tab/>
      </w:r>
      <w:proofErr w:type="gramStart"/>
      <w:r w:rsidRPr="0040237C">
        <w:rPr>
          <w:rFonts w:eastAsia="Times New Roman" w:cs="Times New Roman"/>
          <w:b/>
          <w:bCs/>
          <w:color w:val="000000"/>
        </w:rPr>
        <w:t>for</w:t>
      </w:r>
      <w:proofErr w:type="gramEnd"/>
      <w:r w:rsidRPr="0040237C">
        <w:rPr>
          <w:rFonts w:eastAsia="Times New Roman" w:cs="Times New Roman"/>
          <w:color w:val="000000"/>
        </w:rPr>
        <w:t xml:space="preserve"> </w:t>
      </w:r>
      <w:r w:rsidRPr="0040237C">
        <w:rPr>
          <w:rFonts w:eastAsia="Times New Roman" w:cs="Times New Roman"/>
          <w:i/>
          <w:iCs/>
          <w:color w:val="000000"/>
        </w:rPr>
        <w:t>k</w:t>
      </w:r>
      <w:r w:rsidRPr="0040237C">
        <w:rPr>
          <w:rFonts w:eastAsia="Times New Roman" w:cs="Times New Roman"/>
          <w:color w:val="000000"/>
        </w:rPr>
        <w:t xml:space="preserve"> = 1 </w:t>
      </w:r>
      <w:r w:rsidRPr="0040237C">
        <w:rPr>
          <w:rFonts w:eastAsia="Times New Roman" w:cs="Times New Roman"/>
          <w:b/>
          <w:bCs/>
          <w:color w:val="000000"/>
        </w:rPr>
        <w:t>to</w:t>
      </w:r>
      <w:r w:rsidRPr="0040237C">
        <w:rPr>
          <w:rFonts w:eastAsia="Times New Roman" w:cs="Times New Roman"/>
          <w:color w:val="000000"/>
        </w:rPr>
        <w:t xml:space="preserve"> LENGTH(</w:t>
      </w:r>
      <w:r w:rsidRPr="0040237C">
        <w:rPr>
          <w:rFonts w:eastAsia="Times New Roman" w:cs="Times New Roman"/>
          <w:i/>
          <w:iCs/>
          <w:color w:val="000000"/>
        </w:rPr>
        <w:t>data_vecs</w:t>
      </w:r>
      <w:r w:rsidRPr="0040237C">
        <w:rPr>
          <w:rFonts w:eastAsia="Times New Roman" w:cs="Times New Roman"/>
          <w:color w:val="000000"/>
        </w:rPr>
        <w:t xml:space="preserve">) </w:t>
      </w:r>
      <w:r w:rsidRPr="0040237C">
        <w:rPr>
          <w:rFonts w:eastAsia="Times New Roman"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sidRPr="0040237C">
        <w:rPr>
          <w:rFonts w:eastAsia="Times New Roman" w:cs="Times New Roman"/>
          <w:color w:val="000000"/>
        </w:rPr>
        <w:tab/>
      </w:r>
      <w:r w:rsidRPr="0040237C">
        <w:rPr>
          <w:rFonts w:eastAsia="Times New Roman" w:cs="Times New Roman"/>
          <w:color w:val="000000"/>
        </w:rPr>
        <w:tab/>
      </w:r>
      <w:r w:rsidRPr="0040237C">
        <w:rPr>
          <w:rFonts w:eastAsia="Times New Roman" w:cs="Times New Roman"/>
          <w:color w:val="000000"/>
        </w:rPr>
        <w:tab/>
      </w:r>
      <w:r w:rsidRPr="0040237C">
        <w:rPr>
          <w:rFonts w:eastAsia="Times New Roman" w:cs="Times New Roman"/>
          <w:color w:val="000000"/>
        </w:rPr>
        <w:tab/>
      </w:r>
      <w:proofErr w:type="gramStart"/>
      <w:r w:rsidRPr="0040237C">
        <w:rPr>
          <w:rFonts w:eastAsia="Times New Roman" w:cs="Times New Roman"/>
          <w:i/>
          <w:iCs/>
          <w:color w:val="000000"/>
        </w:rPr>
        <w:t>temp</w:t>
      </w:r>
      <w:proofErr w:type="gramEnd"/>
      <w:r w:rsidRPr="0040237C">
        <w:rPr>
          <w:rFonts w:eastAsia="Times New Roman" w:cs="Times New Roman"/>
          <w:color w:val="000000"/>
        </w:rPr>
        <w:t xml:space="preserve"> ← </w:t>
      </w:r>
      <w:r w:rsidRPr="0040237C">
        <w:rPr>
          <w:rFonts w:eastAsia="Times New Roman" w:cs="Times New Roman"/>
          <w:i/>
          <w:iCs/>
          <w:color w:val="000000"/>
        </w:rPr>
        <w:t>data_vecs</w:t>
      </w:r>
      <w:r w:rsidRPr="0040237C">
        <w:rPr>
          <w:rFonts w:eastAsia="Times New Roman" w:cs="Times New Roman"/>
          <w:color w:val="000000"/>
        </w:rPr>
        <w:t>[</w:t>
      </w:r>
      <w:r w:rsidRPr="0040237C">
        <w:rPr>
          <w:rFonts w:eastAsia="Times New Roman" w:cs="Times New Roman"/>
          <w:i/>
          <w:iCs/>
          <w:color w:val="000000"/>
        </w:rPr>
        <w:t>k</w:t>
      </w:r>
      <w:r w:rsidRPr="0040237C">
        <w:rPr>
          <w:rFonts w:eastAsia="Times New Roman" w:cs="Times New Roman"/>
          <w:color w:val="000000"/>
        </w:rPr>
        <w:t xml:space="preserve">] – </w:t>
      </w:r>
      <w:r w:rsidRPr="0040237C">
        <w:rPr>
          <w:rFonts w:eastAsia="Times New Roman" w:cs="Times New Roman"/>
          <w:i/>
          <w:iCs/>
          <w:color w:val="000000"/>
        </w:rPr>
        <w:t>centroids</w:t>
      </w:r>
      <w:r w:rsidRPr="0040237C">
        <w:rPr>
          <w:rFonts w:eastAsia="Times New Roman" w:cs="Times New Roman"/>
          <w:color w:val="000000"/>
        </w:rPr>
        <w:t>[</w:t>
      </w:r>
      <w:r w:rsidRPr="0040237C">
        <w:rPr>
          <w:rFonts w:eastAsia="Times New Roman" w:cs="Times New Roman"/>
          <w:i/>
          <w:iCs/>
          <w:color w:val="000000"/>
        </w:rPr>
        <w:t>j</w:t>
      </w:r>
      <w:r w:rsidRPr="0040237C">
        <w:rPr>
          <w:rFonts w:eastAsia="Times New Roman"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sidRPr="0040237C">
        <w:rPr>
          <w:rFonts w:eastAsia="Times New Roman" w:cs="Times New Roman"/>
          <w:color w:val="000000"/>
        </w:rPr>
        <w:tab/>
      </w:r>
      <w:r w:rsidRPr="0040237C">
        <w:rPr>
          <w:rFonts w:eastAsia="Times New Roman" w:cs="Times New Roman"/>
          <w:color w:val="000000"/>
        </w:rPr>
        <w:tab/>
      </w:r>
      <w:r w:rsidRPr="0040237C">
        <w:rPr>
          <w:rFonts w:eastAsia="Times New Roman" w:cs="Times New Roman"/>
          <w:color w:val="000000"/>
        </w:rPr>
        <w:tab/>
      </w:r>
      <w:r w:rsidRPr="0040237C">
        <w:rPr>
          <w:rFonts w:eastAsia="Times New Roman" w:cs="Times New Roman"/>
          <w:color w:val="000000"/>
        </w:rPr>
        <w:tab/>
      </w:r>
      <w:proofErr w:type="gramStart"/>
      <w:r w:rsidRPr="0040237C">
        <w:rPr>
          <w:rFonts w:eastAsia="Times New Roman" w:cs="Times New Roman"/>
          <w:i/>
          <w:iCs/>
          <w:color w:val="000000"/>
        </w:rPr>
        <w:t>dists</w:t>
      </w:r>
      <w:r w:rsidRPr="0040237C">
        <w:rPr>
          <w:rFonts w:eastAsia="Times New Roman" w:cs="Times New Roman"/>
          <w:color w:val="000000"/>
        </w:rPr>
        <w:t>[</w:t>
      </w:r>
      <w:proofErr w:type="gramEnd"/>
      <w:r w:rsidRPr="0040237C">
        <w:rPr>
          <w:rFonts w:eastAsia="Times New Roman" w:cs="Times New Roman"/>
          <w:i/>
          <w:iCs/>
          <w:color w:val="000000"/>
        </w:rPr>
        <w:t>j, k</w:t>
      </w:r>
      <w:r w:rsidRPr="0040237C">
        <w:rPr>
          <w:rFonts w:eastAsia="Times New Roman" w:cs="Times New Roman"/>
          <w:color w:val="000000"/>
        </w:rPr>
        <w:t>] ← SUM_OF_SQUARES(</w:t>
      </w:r>
      <w:r w:rsidRPr="0040237C">
        <w:rPr>
          <w:rFonts w:eastAsia="Times New Roman" w:cs="Times New Roman"/>
          <w:i/>
          <w:iCs/>
          <w:color w:val="000000"/>
        </w:rPr>
        <w:t>temp</w:t>
      </w:r>
      <w:r w:rsidRPr="0040237C">
        <w:rPr>
          <w:rFonts w:eastAsia="Times New Roman"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sidRPr="0040237C">
        <w:rPr>
          <w:rFonts w:eastAsia="Times New Roman" w:cs="Times New Roman"/>
          <w:color w:val="000000"/>
        </w:rPr>
        <w:tab/>
      </w:r>
      <w:r w:rsidRPr="0040237C">
        <w:rPr>
          <w:rFonts w:eastAsia="Times New Roman" w:cs="Times New Roman"/>
          <w:color w:val="000000"/>
        </w:rPr>
        <w:tab/>
      </w:r>
      <w:proofErr w:type="gramStart"/>
      <w:r w:rsidRPr="0040237C">
        <w:rPr>
          <w:rFonts w:eastAsia="Times New Roman" w:cs="Times New Roman"/>
          <w:b/>
          <w:bCs/>
          <w:color w:val="000000"/>
        </w:rPr>
        <w:t>for</w:t>
      </w:r>
      <w:proofErr w:type="gramEnd"/>
      <w:r w:rsidRPr="0040237C">
        <w:rPr>
          <w:rFonts w:eastAsia="Times New Roman" w:cs="Times New Roman"/>
          <w:color w:val="000000"/>
        </w:rPr>
        <w:t xml:space="preserve"> </w:t>
      </w:r>
      <w:r w:rsidRPr="0040237C">
        <w:rPr>
          <w:rFonts w:eastAsia="Times New Roman" w:cs="Times New Roman"/>
          <w:i/>
          <w:iCs/>
          <w:color w:val="000000"/>
        </w:rPr>
        <w:t>j</w:t>
      </w:r>
      <w:r w:rsidRPr="0040237C">
        <w:rPr>
          <w:rFonts w:eastAsia="Times New Roman" w:cs="Times New Roman"/>
          <w:color w:val="000000"/>
        </w:rPr>
        <w:t xml:space="preserve"> = 1 </w:t>
      </w:r>
      <w:r w:rsidRPr="0040237C">
        <w:rPr>
          <w:rFonts w:eastAsia="Times New Roman" w:cs="Times New Roman"/>
          <w:b/>
          <w:bCs/>
          <w:color w:val="000000"/>
        </w:rPr>
        <w:t>to</w:t>
      </w:r>
      <w:r w:rsidRPr="0040237C">
        <w:rPr>
          <w:rFonts w:eastAsia="Times New Roman" w:cs="Times New Roman"/>
          <w:color w:val="000000"/>
        </w:rPr>
        <w:t xml:space="preserve"> LENGTH(</w:t>
      </w:r>
      <w:r w:rsidRPr="0040237C">
        <w:rPr>
          <w:rFonts w:eastAsia="Times New Roman" w:cs="Times New Roman"/>
          <w:i/>
          <w:iCs/>
          <w:color w:val="000000"/>
        </w:rPr>
        <w:t>data_idxs</w:t>
      </w:r>
      <w:r w:rsidRPr="0040237C">
        <w:rPr>
          <w:rFonts w:eastAsia="Times New Roman" w:cs="Times New Roman"/>
          <w:color w:val="000000"/>
        </w:rPr>
        <w:t xml:space="preserve">) </w:t>
      </w:r>
      <w:r w:rsidRPr="0040237C">
        <w:rPr>
          <w:rFonts w:eastAsia="Times New Roman"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sidRPr="0040237C">
        <w:rPr>
          <w:rFonts w:eastAsia="Times New Roman" w:cs="Times New Roman"/>
          <w:b/>
          <w:bCs/>
          <w:color w:val="000000"/>
        </w:rPr>
        <w:tab/>
      </w:r>
      <w:r w:rsidRPr="0040237C">
        <w:rPr>
          <w:rFonts w:eastAsia="Times New Roman" w:cs="Times New Roman"/>
          <w:b/>
          <w:bCs/>
          <w:color w:val="000000"/>
        </w:rPr>
        <w:tab/>
      </w:r>
      <w:r w:rsidRPr="0040237C">
        <w:rPr>
          <w:rFonts w:eastAsia="Times New Roman" w:cs="Times New Roman"/>
          <w:b/>
          <w:bCs/>
          <w:color w:val="000000"/>
        </w:rPr>
        <w:tab/>
      </w:r>
      <w:r w:rsidRPr="0040237C">
        <w:rPr>
          <w:rFonts w:eastAsia="Times New Roman" w:cs="Times New Roman"/>
          <w:i/>
          <w:iCs/>
          <w:color w:val="000000"/>
        </w:rPr>
        <w:t>data_idxs</w:t>
      </w:r>
      <w:r w:rsidRPr="0040237C">
        <w:rPr>
          <w:rFonts w:eastAsia="Times New Roman" w:cs="Times New Roman"/>
          <w:color w:val="000000"/>
        </w:rPr>
        <w:t>[</w:t>
      </w:r>
      <w:r w:rsidRPr="0040237C">
        <w:rPr>
          <w:rFonts w:eastAsia="Times New Roman" w:cs="Times New Roman"/>
          <w:i/>
          <w:iCs/>
          <w:color w:val="000000"/>
        </w:rPr>
        <w:t>j</w:t>
      </w:r>
      <w:r w:rsidRPr="0040237C">
        <w:rPr>
          <w:rFonts w:eastAsia="Times New Roman" w:cs="Times New Roman"/>
          <w:color w:val="000000"/>
        </w:rPr>
        <w:t>] ← IDX_OF_</w:t>
      </w:r>
      <w:proofErr w:type="gramStart"/>
      <w:r w:rsidRPr="0040237C">
        <w:rPr>
          <w:rFonts w:eastAsia="Times New Roman" w:cs="Times New Roman"/>
          <w:color w:val="000000"/>
        </w:rPr>
        <w:t>MIN(</w:t>
      </w:r>
      <w:proofErr w:type="gramEnd"/>
      <w:r w:rsidRPr="0040237C">
        <w:rPr>
          <w:rFonts w:eastAsia="Times New Roman" w:cs="Times New Roman"/>
          <w:i/>
          <w:iCs/>
          <w:color w:val="000000"/>
        </w:rPr>
        <w:t>dists</w:t>
      </w:r>
      <w:r w:rsidRPr="0040237C">
        <w:rPr>
          <w:rFonts w:eastAsia="Times New Roman" w:cs="Times New Roman"/>
          <w:color w:val="000000"/>
        </w:rPr>
        <w:t>[</w:t>
      </w:r>
      <w:r w:rsidRPr="0040237C">
        <w:rPr>
          <w:rFonts w:eastAsia="Times New Roman" w:cs="Times New Roman"/>
          <w:i/>
          <w:iCs/>
          <w:color w:val="000000"/>
        </w:rPr>
        <w:t>j</w:t>
      </w:r>
      <w:r w:rsidRPr="0040237C">
        <w:rPr>
          <w:rFonts w:eastAsia="Times New Roman"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sidRPr="0040237C">
        <w:rPr>
          <w:rFonts w:cs="Times New Roman"/>
          <w:color w:val="000000"/>
        </w:rPr>
        <w:tab/>
      </w: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j</w:t>
      </w:r>
      <w:r w:rsidRPr="0040237C">
        <w:rPr>
          <w:rFonts w:cs="Times New Roman"/>
          <w:color w:val="000000"/>
        </w:rPr>
        <w:t xml:space="preserve"> = 1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segments</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i/>
          <w:iCs/>
          <w:color w:val="000000"/>
        </w:rPr>
        <w:t>new_centroid</w:t>
      </w:r>
      <w:r w:rsidRPr="0040237C">
        <w:rPr>
          <w:rFonts w:cs="Times New Roman"/>
          <w:color w:val="000000"/>
        </w:rPr>
        <w:t>[</w:t>
      </w:r>
      <w:r w:rsidRPr="0040237C">
        <w:rPr>
          <w:rFonts w:cs="Times New Roman"/>
          <w:i/>
          <w:iCs/>
          <w:color w:val="000000"/>
        </w:rPr>
        <w:t>j</w:t>
      </w:r>
      <w:r w:rsidRPr="0040237C">
        <w:rPr>
          <w:rFonts w:cs="Times New Roman"/>
          <w:color w:val="000000"/>
        </w:rPr>
        <w:t xml:space="preserve">] ← </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gramEnd"/>
      <w:r w:rsidRPr="0040237C">
        <w:rPr>
          <w:rFonts w:cs="Times New Roman"/>
          <w:i/>
          <w:iCs/>
          <w:color w:val="000000"/>
        </w:rPr>
        <w:t>data_vecs</w:t>
      </w:r>
      <w:r w:rsidRPr="0040237C">
        <w:rPr>
          <w:rFonts w:cs="Times New Roman"/>
          <w:color w:val="000000"/>
        </w:rPr>
        <w:t>[</w:t>
      </w:r>
      <w:r w:rsidRPr="0040237C">
        <w:rPr>
          <w:rFonts w:cs="Times New Roman"/>
          <w:i/>
          <w:iCs/>
          <w:color w:val="000000"/>
        </w:rPr>
        <w:t>x</w:t>
      </w:r>
      <w:r w:rsidRPr="0040237C">
        <w:rPr>
          <w:rFonts w:cs="Times New Roman"/>
          <w:color w:val="000000"/>
        </w:rPr>
        <w:t xml:space="preserve"> such that </w:t>
      </w:r>
      <w:r w:rsidRPr="0040237C">
        <w:rPr>
          <w:rFonts w:cs="Times New Roman"/>
          <w:i/>
          <w:iCs/>
          <w:color w:val="000000"/>
        </w:rPr>
        <w:t>data_idxs</w:t>
      </w:r>
      <w:r w:rsidRPr="0040237C">
        <w:rPr>
          <w:rFonts w:cs="Times New Roman"/>
          <w:color w:val="000000"/>
        </w:rPr>
        <w:t>[</w:t>
      </w:r>
      <w:r w:rsidRPr="0040237C">
        <w:rPr>
          <w:rFonts w:cs="Times New Roman"/>
          <w:i/>
          <w:iCs/>
          <w:color w:val="000000"/>
        </w:rPr>
        <w:t>x</w:t>
      </w:r>
      <w:r w:rsidRPr="0040237C">
        <w:rPr>
          <w:rFonts w:cs="Times New Roman"/>
          <w:color w:val="000000"/>
        </w:rPr>
        <w:t xml:space="preserve">] = </w:t>
      </w:r>
      <w:r w:rsidRPr="0040237C">
        <w:rPr>
          <w:rFonts w:cs="Times New Roman"/>
          <w:i/>
          <w:iCs/>
          <w:color w:val="000000"/>
        </w:rPr>
        <w:t>j</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sidRPr="0040237C">
        <w:rPr>
          <w:rFonts w:cs="Times New Roman"/>
          <w:color w:val="000000"/>
        </w:rPr>
        <w:tab/>
      </w:r>
      <w:r w:rsidRPr="0040237C">
        <w:rPr>
          <w:rFonts w:cs="Times New Roman"/>
          <w:color w:val="000000"/>
        </w:rPr>
        <w:tab/>
      </w:r>
      <w:proofErr w:type="gramStart"/>
      <w:r w:rsidRPr="0040237C">
        <w:rPr>
          <w:rFonts w:cs="Times New Roman"/>
          <w:i/>
          <w:iCs/>
          <w:color w:val="000000"/>
        </w:rPr>
        <w:t>centroids</w:t>
      </w:r>
      <w:proofErr w:type="gramEnd"/>
      <w:r w:rsidRPr="0040237C">
        <w:rPr>
          <w:rFonts w:cs="Times New Roman"/>
          <w:i/>
          <w:iCs/>
          <w:color w:val="000000"/>
        </w:rPr>
        <w:t xml:space="preserve"> ← new_centroid</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sidRPr="0040237C">
        <w:rPr>
          <w:rFonts w:cs="Times New Roman"/>
          <w:color w:val="000000"/>
        </w:rPr>
        <w:tab/>
      </w:r>
      <w:proofErr w:type="gramStart"/>
      <w:r w:rsidRPr="0040237C">
        <w:rPr>
          <w:rFonts w:cs="Times New Roman"/>
          <w:b/>
          <w:bCs/>
          <w:color w:val="000000"/>
        </w:rPr>
        <w:t>return</w:t>
      </w:r>
      <w:proofErr w:type="gramEnd"/>
      <w:r w:rsidRPr="0040237C">
        <w:rPr>
          <w:rFonts w:cs="Times New Roman"/>
          <w:color w:val="000000"/>
        </w:rPr>
        <w:t xml:space="preserve"> </w:t>
      </w:r>
      <w:r w:rsidRPr="0040237C">
        <w:rPr>
          <w:rFonts w:cs="Times New Roman"/>
          <w:i/>
          <w:iCs/>
          <w:color w:val="000000"/>
        </w:rPr>
        <w:t>data_idxs</w:t>
      </w:r>
      <w:r w:rsidRPr="0040237C">
        <w:rPr>
          <w:rFonts w:cs="Times New Roman"/>
          <w:color w:val="000000"/>
        </w:rPr>
        <w:t xml:space="preserve">, </w:t>
      </w:r>
      <w:r w:rsidRPr="0040237C">
        <w:rPr>
          <w:rFonts w:cs="Times New Roman"/>
          <w:i/>
          <w:iCs/>
          <w:color w:val="000000"/>
        </w:rPr>
        <w:t>centroids</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sidRPr="0040237C">
        <w:rPr>
          <w:rFonts w:cs="Times New Roman"/>
          <w:b/>
          <w:bCs/>
          <w:color w:val="000000"/>
        </w:rPr>
        <w:t>function</w:t>
      </w:r>
      <w:proofErr w:type="gramEnd"/>
      <w:r w:rsidRPr="0040237C">
        <w:rPr>
          <w:rFonts w:cs="Times New Roman"/>
          <w:color w:val="000000"/>
        </w:rPr>
        <w:t xml:space="preserve"> SUM_OF_SQUARES(</w:t>
      </w:r>
      <w:r w:rsidRPr="0040237C">
        <w:rPr>
          <w:rFonts w:cs="Times New Roman"/>
          <w:i/>
          <w:iCs/>
          <w:color w:val="000000"/>
        </w:rPr>
        <w:t>vals</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sum_sq</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sidRPr="0040237C">
        <w:rPr>
          <w:rFonts w:cs="Times New Roman"/>
          <w:b/>
          <w:bCs/>
          <w:color w:val="000000"/>
        </w:rPr>
        <w:tab/>
      </w:r>
      <w:proofErr w:type="gramStart"/>
      <w:r w:rsidRPr="0040237C">
        <w:rPr>
          <w:rFonts w:cs="Times New Roman"/>
          <w:b/>
          <w:bCs/>
          <w:color w:val="000000"/>
        </w:rPr>
        <w:t>inputs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vals</w:t>
      </w:r>
      <w:r w:rsidRPr="0040237C">
        <w:rPr>
          <w:rFonts w:cs="Times New Roman"/>
          <w:color w:val="000000"/>
        </w:rPr>
        <w:t xml:space="preserve"> – collection of values to get sum of squares for</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j</w:t>
      </w:r>
      <w:r w:rsidRPr="0040237C">
        <w:rPr>
          <w:rFonts w:cs="Times New Roman"/>
          <w:color w:val="000000"/>
        </w:rPr>
        <w:t xml:space="preserve"> = 1 </w:t>
      </w:r>
      <w:r w:rsidRPr="0040237C">
        <w:rPr>
          <w:rFonts w:cs="Times New Roman"/>
          <w:b/>
          <w:bCs/>
          <w:color w:val="000000"/>
        </w:rPr>
        <w:t>to</w:t>
      </w:r>
      <w:r w:rsidRPr="0040237C">
        <w:rPr>
          <w:rFonts w:cs="Times New Roman"/>
          <w:color w:val="000000"/>
        </w:rPr>
        <w:t xml:space="preserve"> LENGTH(</w:t>
      </w:r>
      <w:r w:rsidRPr="0040237C">
        <w:rPr>
          <w:rFonts w:cs="Times New Roman"/>
          <w:i/>
          <w:iCs/>
          <w:color w:val="000000"/>
        </w:rPr>
        <w:t>vals</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sidRPr="0040237C">
        <w:rPr>
          <w:rFonts w:cs="Times New Roman"/>
          <w:color w:val="000000"/>
        </w:rPr>
        <w:tab/>
      </w:r>
      <w:r w:rsidRPr="0040237C">
        <w:rPr>
          <w:rFonts w:cs="Times New Roman"/>
          <w:color w:val="000000"/>
        </w:rPr>
        <w:tab/>
      </w:r>
      <w:proofErr w:type="gramStart"/>
      <w:r w:rsidRPr="0040237C">
        <w:rPr>
          <w:rFonts w:cs="Times New Roman"/>
          <w:i/>
          <w:iCs/>
          <w:color w:val="000000"/>
        </w:rPr>
        <w:t>sq</w:t>
      </w:r>
      <w:proofErr w:type="gramEnd"/>
      <w:r w:rsidRPr="0040237C">
        <w:rPr>
          <w:rFonts w:cs="Times New Roman"/>
          <w:color w:val="000000"/>
        </w:rPr>
        <w:t xml:space="preserve"> ← </w:t>
      </w:r>
      <w:r w:rsidRPr="0040237C">
        <w:rPr>
          <w:rFonts w:cs="Times New Roman"/>
          <w:i/>
          <w:iCs/>
          <w:color w:val="000000"/>
        </w:rPr>
        <w:t>vals</w:t>
      </w:r>
      <w:r w:rsidRPr="0040237C">
        <w:rPr>
          <w:rFonts w:cs="Times New Roman"/>
          <w:color w:val="000000"/>
        </w:rPr>
        <w:t>[</w:t>
      </w:r>
      <w:r w:rsidRPr="0040237C">
        <w:rPr>
          <w:rFonts w:cs="Times New Roman"/>
          <w:i/>
          <w:iCs/>
          <w:color w:val="000000"/>
        </w:rPr>
        <w:t>j</w:t>
      </w:r>
      <w:r w:rsidRPr="0040237C">
        <w:rPr>
          <w:rFonts w:cs="Times New Roman"/>
          <w:color w:val="000000"/>
        </w:rPr>
        <w:t>] ^ 2</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sidRPr="0040237C">
        <w:rPr>
          <w:rFonts w:cs="Times New Roman"/>
          <w:color w:val="000000"/>
        </w:rPr>
        <w:lastRenderedPageBreak/>
        <w:tab/>
      </w:r>
      <w:r w:rsidRPr="0040237C">
        <w:rPr>
          <w:rFonts w:cs="Times New Roman"/>
          <w:color w:val="000000"/>
        </w:rPr>
        <w:tab/>
      </w:r>
      <w:r w:rsidRPr="0040237C">
        <w:rPr>
          <w:rFonts w:cs="Times New Roman"/>
          <w:i/>
          <w:iCs/>
          <w:color w:val="000000"/>
        </w:rPr>
        <w:t>sum_sq ← sum_sq</w:t>
      </w:r>
      <w:r w:rsidRPr="0040237C">
        <w:rPr>
          <w:rFonts w:cs="Times New Roman"/>
          <w:color w:val="000000"/>
        </w:rPr>
        <w:t xml:space="preserve"> + </w:t>
      </w:r>
      <w:r w:rsidRPr="0040237C">
        <w:rPr>
          <w:rFonts w:cs="Times New Roman"/>
          <w:i/>
          <w:iCs/>
          <w:color w:val="000000"/>
        </w:rPr>
        <w:t>sq</w:t>
      </w: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sidRPr="0040237C">
        <w:rPr>
          <w:rFonts w:cs="Times New Roman"/>
          <w:i/>
          <w:iCs/>
          <w:color w:val="000000"/>
        </w:rPr>
        <w:tab/>
      </w:r>
      <w:proofErr w:type="gramStart"/>
      <w:r w:rsidRPr="0040237C">
        <w:rPr>
          <w:rFonts w:cs="Times New Roman"/>
          <w:b/>
          <w:bCs/>
          <w:color w:val="000000"/>
        </w:rPr>
        <w:t>return</w:t>
      </w:r>
      <w:proofErr w:type="gramEnd"/>
      <w:r w:rsidRPr="0040237C">
        <w:rPr>
          <w:rFonts w:cs="Times New Roman"/>
          <w:color w:val="000000"/>
        </w:rPr>
        <w:t xml:space="preserve"> </w:t>
      </w:r>
      <w:r w:rsidRPr="0040237C">
        <w:rPr>
          <w:rFonts w:cs="Times New Roman"/>
          <w:i/>
          <w:iCs/>
          <w:color w:val="000000"/>
        </w:rPr>
        <w:t>sum_sq</w:t>
      </w:r>
    </w:p>
    <w:p w:rsidR="00A36362" w:rsidRPr="0040237C" w:rsidRDefault="00A36362">
      <w:pPr>
        <w:tabs>
          <w:tab w:val="left" w:pos="870"/>
        </w:tabs>
        <w:spacing w:line="100" w:lineRule="atLeast"/>
        <w:jc w:val="both"/>
        <w:rPr>
          <w:rFonts w:cs="Times New Roman"/>
          <w:b/>
          <w:bCs/>
          <w:color w:val="000000"/>
        </w:rPr>
      </w:pPr>
    </w:p>
    <w:p w:rsidR="00A36362" w:rsidRPr="0040237C" w:rsidRDefault="00A36362">
      <w:pPr>
        <w:tabs>
          <w:tab w:val="left" w:pos="870"/>
        </w:tabs>
        <w:spacing w:line="480" w:lineRule="auto"/>
        <w:jc w:val="center"/>
        <w:rPr>
          <w:rFonts w:cs="Times New Roman"/>
          <w:color w:val="000000"/>
        </w:rPr>
      </w:pPr>
      <w:proofErr w:type="gramStart"/>
      <w:r w:rsidRPr="0040237C">
        <w:rPr>
          <w:rFonts w:cs="Times New Roman"/>
          <w:i/>
          <w:iCs/>
          <w:color w:val="000000"/>
        </w:rPr>
        <w:t>Figure 1.1.</w:t>
      </w:r>
      <w:proofErr w:type="gramEnd"/>
      <w:r w:rsidRPr="0040237C">
        <w:rPr>
          <w:rFonts w:cs="Times New Roman"/>
          <w:color w:val="000000"/>
        </w:rPr>
        <w:t xml:space="preserve"> Pseudo-code for K-Means algorithm</w:t>
      </w:r>
    </w:p>
    <w:p w:rsidR="00A36362" w:rsidRDefault="00177BF5">
      <w:pPr>
        <w:tabs>
          <w:tab w:val="left" w:pos="870"/>
        </w:tabs>
        <w:spacing w:line="100" w:lineRule="atLeast"/>
        <w:jc w:val="center"/>
      </w:pPr>
      <w:r>
        <w:rPr>
          <w:noProof/>
          <w:lang w:eastAsia="en-US" w:bidi="ar-SA"/>
        </w:rPr>
        <w:drawing>
          <wp:inline distT="0" distB="0" distL="0" distR="0">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987DA7" w:rsidRPr="00F04CA2" w:rsidRDefault="00987DA7">
      <w:pPr>
        <w:tabs>
          <w:tab w:val="left" w:pos="870"/>
        </w:tabs>
        <w:spacing w:line="100" w:lineRule="atLeast"/>
        <w:jc w:val="center"/>
        <w:rPr>
          <w:rFonts w:cs="Times New Roman"/>
        </w:rPr>
      </w:pPr>
    </w:p>
    <w:p w:rsidR="00A36362" w:rsidRPr="00F04CA2" w:rsidRDefault="00A36362">
      <w:pPr>
        <w:tabs>
          <w:tab w:val="left" w:pos="870"/>
        </w:tabs>
        <w:spacing w:line="480" w:lineRule="auto"/>
        <w:jc w:val="center"/>
        <w:rPr>
          <w:rFonts w:cs="Times New Roman"/>
        </w:rPr>
      </w:pPr>
      <w:proofErr w:type="gramStart"/>
      <w:r w:rsidRPr="00F04CA2">
        <w:rPr>
          <w:rFonts w:cs="Times New Roman"/>
          <w:i/>
          <w:iCs/>
        </w:rPr>
        <w:t>Figure 1.2.</w:t>
      </w:r>
      <w:proofErr w:type="gramEnd"/>
      <w:r w:rsidRPr="00F04CA2">
        <w:rPr>
          <w:rFonts w:cs="Times New Roman"/>
        </w:rPr>
        <w:t xml:space="preserve"> Same 5px by 5px image from the above blobbing example</w:t>
      </w:r>
    </w:p>
    <w:p w:rsidR="00A36362" w:rsidRPr="00F04CA2" w:rsidRDefault="00A36362" w:rsidP="002E2E04">
      <w:pPr>
        <w:spacing w:line="480" w:lineRule="auto"/>
        <w:rPr>
          <w:rFonts w:cs="Times New Roman"/>
        </w:rPr>
      </w:pPr>
      <w:r w:rsidRPr="00F04CA2">
        <w:rPr>
          <w:rFonts w:cs="Times New Roman"/>
        </w:rPr>
        <w:tab/>
      </w:r>
    </w:p>
    <w:p w:rsidR="00A36362" w:rsidRPr="00F04CA2" w:rsidRDefault="00177BF5" w:rsidP="002E2E04">
      <w:pPr>
        <w:tabs>
          <w:tab w:val="left" w:pos="870"/>
        </w:tabs>
        <w:spacing w:line="480" w:lineRule="auto"/>
        <w:jc w:val="both"/>
        <w:rPr>
          <w:rFonts w:cs="Times New Roman"/>
        </w:rPr>
      </w:pPr>
      <w:r>
        <w:object w:dxaOrig="9825" w:dyaOrig="1760">
          <v:shape id="_x0000_i1080" type="#_x0000_t75" style="width:411pt;height:67.5pt" o:ole="" filled="t">
            <v:fill color2="black"/>
            <v:imagedata r:id="rId22" o:title=""/>
          </v:shape>
          <o:OLEObject Type="Embed" ProgID="Excel.Sheet.8" ShapeID="_x0000_i1080" DrawAspect="Content" ObjectID="_1363379828" r:id="rId23"/>
        </w:object>
      </w:r>
    </w:p>
    <w:p w:rsidR="00A36362" w:rsidRPr="00F04CA2" w:rsidRDefault="00A36362" w:rsidP="002E2E04">
      <w:pPr>
        <w:tabs>
          <w:tab w:val="left" w:pos="870"/>
        </w:tabs>
        <w:spacing w:line="480" w:lineRule="auto"/>
        <w:jc w:val="center"/>
        <w:rPr>
          <w:rFonts w:cs="Times New Roman"/>
        </w:rPr>
      </w:pPr>
      <w:proofErr w:type="gramStart"/>
      <w:r w:rsidRPr="00F04CA2">
        <w:rPr>
          <w:rFonts w:cs="Times New Roman"/>
          <w:i/>
          <w:iCs/>
        </w:rPr>
        <w:t>Figure 1.2.</w:t>
      </w:r>
      <w:proofErr w:type="gramEnd"/>
      <w:r w:rsidRPr="00F04CA2">
        <w:rPr>
          <w:rFonts w:cs="Times New Roman"/>
        </w:rPr>
        <w:t xml:space="preserve"> Five by five </w:t>
      </w:r>
      <w:proofErr w:type="gramStart"/>
      <w:r w:rsidRPr="00F04CA2">
        <w:rPr>
          <w:rFonts w:cs="Times New Roman"/>
        </w:rPr>
        <w:t>matrix</w:t>
      </w:r>
      <w:proofErr w:type="gramEnd"/>
      <w:r w:rsidRPr="00F04CA2">
        <w:rPr>
          <w:rFonts w:cs="Times New Roman"/>
        </w:rPr>
        <w:t xml:space="preserve"> representing the image in figure 1.2</w:t>
      </w:r>
    </w:p>
    <w:p w:rsidR="00A36362" w:rsidRPr="00F04CA2" w:rsidRDefault="00A36362">
      <w:pPr>
        <w:tabs>
          <w:tab w:val="left" w:pos="870"/>
        </w:tabs>
        <w:spacing w:line="480" w:lineRule="auto"/>
        <w:jc w:val="center"/>
        <w:rPr>
          <w:rFonts w:cs="Times New Roman"/>
        </w:rPr>
      </w:pPr>
    </w:p>
    <w:p w:rsidR="00A36362" w:rsidRPr="00F04CA2" w:rsidRDefault="002E2E04" w:rsidP="002E2E04">
      <w:pPr>
        <w:tabs>
          <w:tab w:val="left" w:pos="870"/>
        </w:tabs>
        <w:spacing w:line="480" w:lineRule="auto"/>
        <w:jc w:val="center"/>
        <w:rPr>
          <w:rFonts w:cs="Times New Roman"/>
          <w:i/>
          <w:iCs/>
        </w:rPr>
      </w:pPr>
      <w:r>
        <w:object w:dxaOrig="6016" w:dyaOrig="3976">
          <v:shape id="_x0000_i1124" type="#_x0000_t75" style="width:341.25pt;height:188.25pt" o:ole="" filled="t">
            <v:fill color2="black"/>
            <v:imagedata r:id="rId24" o:title=""/>
          </v:shape>
          <o:OLEObject Type="Embed" ProgID="Excel.Sheet.8" ShapeID="_x0000_i1124" DrawAspect="Content" ObjectID="_1363379829" r:id="rId25"/>
        </w:object>
      </w:r>
    </w:p>
    <w:p w:rsidR="00A36362" w:rsidRPr="00F04CA2" w:rsidRDefault="00A36362">
      <w:pPr>
        <w:tabs>
          <w:tab w:val="left" w:pos="870"/>
        </w:tabs>
        <w:spacing w:line="100" w:lineRule="atLeast"/>
        <w:jc w:val="center"/>
        <w:rPr>
          <w:rFonts w:cs="Times New Roman"/>
        </w:rPr>
      </w:pPr>
      <w:proofErr w:type="gramStart"/>
      <w:r w:rsidRPr="00F04CA2">
        <w:rPr>
          <w:rFonts w:cs="Times New Roman"/>
          <w:i/>
          <w:iCs/>
        </w:rPr>
        <w:t>Figure 1.3.</w:t>
      </w:r>
      <w:proofErr w:type="gramEnd"/>
      <w:r w:rsidRPr="00F04CA2">
        <w:rPr>
          <w:rFonts w:cs="Times New Roman"/>
        </w:rPr>
        <w:t xml:space="preserve"> Two dimensional matrix obtained by transforming the five by five matrix in figure 1.2. Each row in the matrix represents one pixel. The data included for each pixel is the value of its red, green and blue color channels as well as its location in the original image</w:t>
      </w:r>
    </w:p>
    <w:p w:rsidR="00A36362" w:rsidRPr="0040237C" w:rsidRDefault="00A36362">
      <w:pPr>
        <w:tabs>
          <w:tab w:val="left" w:pos="870"/>
        </w:tabs>
        <w:spacing w:line="100" w:lineRule="atLeast"/>
        <w:rPr>
          <w:rFonts w:cs="Times New Roman"/>
          <w:b/>
          <w:bCs/>
          <w:color w:val="000000"/>
        </w:rPr>
      </w:pPr>
    </w:p>
    <w:p w:rsidR="00A36362" w:rsidRPr="0040237C" w:rsidRDefault="00A36362">
      <w:pPr>
        <w:tabs>
          <w:tab w:val="left" w:pos="870"/>
        </w:tabs>
        <w:spacing w:line="100" w:lineRule="atLeast"/>
        <w:rPr>
          <w:rFonts w:cs="Times New Roman"/>
          <w:b/>
          <w:bCs/>
          <w:color w:val="000000"/>
        </w:rPr>
      </w:pPr>
    </w:p>
    <w:p w:rsidR="00A36362" w:rsidRPr="0040237C" w:rsidRDefault="00A36362">
      <w:pPr>
        <w:tabs>
          <w:tab w:val="left" w:pos="870"/>
        </w:tabs>
        <w:spacing w:line="100" w:lineRule="atLeast"/>
        <w:rPr>
          <w:rFonts w:cs="Times New Roman"/>
          <w:b/>
          <w:bCs/>
          <w:color w:val="000000"/>
        </w:rPr>
      </w:pPr>
      <w:r w:rsidRPr="00F04CA2">
        <w:rPr>
          <w:rFonts w:cs="Times New Roman"/>
        </w:rPr>
        <w:pict>
          <v:shape id="_x0000_s1028" type="#_x0000_t75" style="position:absolute;margin-left:0;margin-top:0;width:324.7pt;height:47.85pt;z-index:251656192;mso-wrap-distance-left:0;mso-wrap-distance-right:0;mso-position-horizontal:center" filled="t">
            <v:fill color2="black"/>
            <v:imagedata r:id="rId26" o:title=""/>
            <w10:wrap type="topAndBottom"/>
          </v:shape>
          <o:OLEObject Type="Embed" ProgID="Excel.Sheet.8" ShapeID="_x0000_s1028" DrawAspect="Content" ObjectID="_1363379831" r:id="rId27"/>
        </w:pict>
      </w:r>
    </w:p>
    <w:p w:rsidR="00A36362" w:rsidRPr="0040237C" w:rsidRDefault="00A36362">
      <w:pPr>
        <w:tabs>
          <w:tab w:val="left" w:pos="870"/>
        </w:tabs>
        <w:spacing w:line="100" w:lineRule="atLeast"/>
        <w:jc w:val="center"/>
        <w:rPr>
          <w:rFonts w:cs="Times New Roman"/>
          <w:color w:val="000000"/>
        </w:rPr>
      </w:pPr>
      <w:proofErr w:type="gramStart"/>
      <w:r w:rsidRPr="0040237C">
        <w:rPr>
          <w:rFonts w:cs="Times New Roman"/>
          <w:i/>
          <w:iCs/>
          <w:color w:val="000000"/>
        </w:rPr>
        <w:t>Figure 1.4.</w:t>
      </w:r>
      <w:proofErr w:type="gramEnd"/>
      <w:r w:rsidRPr="0040237C">
        <w:rPr>
          <w:rFonts w:cs="Times New Roman"/>
          <w:color w:val="000000"/>
        </w:rPr>
        <w:t xml:space="preserve"> The minimum and maximum values of each column from the data in the matrix in figure 1.3, used to create initial centroids</w:t>
      </w:r>
    </w:p>
    <w:p w:rsidR="00A36362" w:rsidRPr="0040237C" w:rsidRDefault="00A36362">
      <w:pPr>
        <w:tabs>
          <w:tab w:val="left" w:pos="870"/>
        </w:tabs>
        <w:spacing w:line="100" w:lineRule="atLeast"/>
        <w:jc w:val="center"/>
        <w:rPr>
          <w:rFonts w:cs="Times New Roman"/>
          <w:i/>
          <w:iCs/>
          <w:color w:val="000000"/>
        </w:rPr>
      </w:pPr>
    </w:p>
    <w:p w:rsidR="00A36362" w:rsidRPr="0040237C" w:rsidRDefault="00A36362">
      <w:pPr>
        <w:tabs>
          <w:tab w:val="left" w:pos="870"/>
        </w:tabs>
        <w:spacing w:line="100" w:lineRule="atLeast"/>
        <w:jc w:val="center"/>
        <w:rPr>
          <w:rFonts w:cs="Times New Roman"/>
          <w:i/>
          <w:iCs/>
          <w:color w:val="000000"/>
        </w:rPr>
      </w:pPr>
    </w:p>
    <w:p w:rsidR="00A36362" w:rsidRPr="0040237C" w:rsidRDefault="00A36362">
      <w:pPr>
        <w:tabs>
          <w:tab w:val="left" w:pos="870"/>
        </w:tabs>
        <w:spacing w:line="100" w:lineRule="atLeast"/>
        <w:jc w:val="center"/>
        <w:rPr>
          <w:rFonts w:cs="Times New Roman"/>
          <w:i/>
          <w:iCs/>
          <w:color w:val="000000"/>
        </w:rPr>
      </w:pPr>
      <w:r w:rsidRPr="00F04CA2">
        <w:rPr>
          <w:rFonts w:cs="Times New Roman"/>
        </w:rPr>
        <w:pict>
          <v:shape id="_x0000_s1029" type="#_x0000_t75" style="position:absolute;left:0;text-align:left;margin-left:43.85pt;margin-top:-.25pt;width:326pt;height:86.45pt;z-index:251657216;mso-wrap-distance-left:0;mso-wrap-distance-right:0" filled="t">
            <v:fill color2="black"/>
            <v:imagedata r:id="rId28" o:title=""/>
            <w10:wrap type="topAndBottom"/>
          </v:shape>
          <o:OLEObject Type="Embed" ProgID="Excel.Sheet.8" ShapeID="_x0000_s1029" DrawAspect="Content" ObjectID="_1363379832" r:id="rId29"/>
        </w:pict>
      </w:r>
    </w:p>
    <w:p w:rsidR="00A36362" w:rsidRPr="0040237C" w:rsidRDefault="00A36362">
      <w:pPr>
        <w:tabs>
          <w:tab w:val="left" w:pos="870"/>
        </w:tabs>
        <w:spacing w:line="100" w:lineRule="atLeast"/>
        <w:jc w:val="center"/>
        <w:rPr>
          <w:rFonts w:cs="Times New Roman"/>
          <w:color w:val="000000"/>
        </w:rPr>
      </w:pPr>
      <w:proofErr w:type="gramStart"/>
      <w:r w:rsidRPr="0040237C">
        <w:rPr>
          <w:rFonts w:cs="Times New Roman"/>
          <w:i/>
          <w:iCs/>
          <w:color w:val="000000"/>
        </w:rPr>
        <w:t>Figure 1.4.</w:t>
      </w:r>
      <w:proofErr w:type="gramEnd"/>
      <w:r w:rsidRPr="0040237C">
        <w:rPr>
          <w:rFonts w:cs="Times New Roman"/>
          <w:color w:val="000000"/>
        </w:rPr>
        <w:t xml:space="preserve"> The initial centroids for K clusters, K being six in this case. Uses min and max from figure 1.4 as first </w:t>
      </w:r>
      <w:proofErr w:type="gramStart"/>
      <w:r w:rsidRPr="0040237C">
        <w:rPr>
          <w:rFonts w:cs="Times New Roman"/>
          <w:color w:val="000000"/>
        </w:rPr>
        <w:t>an</w:t>
      </w:r>
      <w:proofErr w:type="gramEnd"/>
      <w:r w:rsidRPr="0040237C">
        <w:rPr>
          <w:rFonts w:cs="Times New Roman"/>
          <w:color w:val="000000"/>
        </w:rPr>
        <w:t xml:space="preserve"> last respectively. Determines other values by choosing equally spaced values between min and max</w:t>
      </w:r>
    </w:p>
    <w:p w:rsidR="00A36362" w:rsidRPr="00F04CA2" w:rsidRDefault="00A36362">
      <w:pPr>
        <w:tabs>
          <w:tab w:val="left" w:pos="870"/>
        </w:tabs>
        <w:spacing w:line="100" w:lineRule="atLeast"/>
        <w:jc w:val="center"/>
        <w:rPr>
          <w:rFonts w:cs="Times New Roman"/>
        </w:rPr>
      </w:pPr>
    </w:p>
    <w:p w:rsidR="00A36362" w:rsidRPr="00F04CA2" w:rsidRDefault="002E2E04" w:rsidP="002E2E04">
      <w:pPr>
        <w:tabs>
          <w:tab w:val="left" w:pos="870"/>
        </w:tabs>
        <w:spacing w:line="480" w:lineRule="auto"/>
        <w:jc w:val="center"/>
        <w:rPr>
          <w:rFonts w:cs="Times New Roman"/>
        </w:rPr>
      </w:pPr>
      <w:r>
        <w:object w:dxaOrig="1977" w:dyaOrig="3970">
          <v:shape id="_x0000_i1151" type="#_x0000_t75" style="width:102.75pt;height:191.25pt" o:ole="" o:allowoverlap="f" filled="t">
            <v:fill color2="black"/>
            <v:imagedata r:id="rId30" o:title=""/>
          </v:shape>
          <o:OLEObject Type="Embed" ProgID="Excel.Sheet.8" ShapeID="_x0000_i1151" DrawAspect="Content" ObjectID="_1363379830" r:id="rId31"/>
        </w:object>
      </w:r>
    </w:p>
    <w:p w:rsidR="00A36362" w:rsidRPr="0040237C" w:rsidRDefault="00A36362">
      <w:pPr>
        <w:tabs>
          <w:tab w:val="left" w:pos="870"/>
        </w:tabs>
        <w:spacing w:line="100" w:lineRule="atLeast"/>
        <w:jc w:val="center"/>
        <w:rPr>
          <w:rFonts w:cs="Times New Roman"/>
          <w:color w:val="000000"/>
        </w:rPr>
      </w:pPr>
      <w:proofErr w:type="gramStart"/>
      <w:r w:rsidRPr="0040237C">
        <w:rPr>
          <w:rFonts w:cs="Times New Roman"/>
          <w:i/>
          <w:iCs/>
          <w:color w:val="000000"/>
        </w:rPr>
        <w:t>Figure 1.5.</w:t>
      </w:r>
      <w:proofErr w:type="gramEnd"/>
      <w:r w:rsidRPr="0040237C">
        <w:rPr>
          <w:rFonts w:cs="Times New Roman"/>
          <w:color w:val="000000"/>
        </w:rPr>
        <w:t xml:space="preserve"> Cluster index matrix created after one pass over data. Each row represents the cluster that the pixel in the corresponding row in figure 1.3 belongs to.</w:t>
      </w: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32"/>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 xml:space="preserve">“Go to the red ball.” This is a simple English sentence that can probably be understood by any two </w:t>
      </w:r>
      <w:proofErr w:type="gramStart"/>
      <w:r w:rsidRPr="0040237C">
        <w:rPr>
          <w:rFonts w:cs="Times New Roman"/>
          <w:color w:val="000000"/>
        </w:rPr>
        <w:t>year</w:t>
      </w:r>
      <w:proofErr w:type="gramEnd"/>
      <w:r w:rsidRPr="0040237C">
        <w:rPr>
          <w:rFonts w:cs="Times New Roman"/>
          <w:color w:val="000000"/>
        </w:rPr>
        <w:t xml:space="preserve"> old, but when it is stored digitally on a computer it appears to a other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large problem space can be shrunk by using the fact that many words actually represent the same idea and other words just represent different tenses of other words. This leads to the possibility of instead mapping many different words to one central concept or idea. This is known as conceptual parsing. This allows rules to be written for a much smaller and more feasible set of concepts that many different words can be mapped to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lastRenderedPageBreak/>
        <w:t>Conceptual Parsing</w:t>
      </w:r>
    </w:p>
    <w:p w:rsidR="00A36362" w:rsidRPr="0040237C" w:rsidRDefault="00A36362">
      <w:pPr>
        <w:spacing w:line="480" w:lineRule="auto"/>
        <w:rPr>
          <w:rFonts w:cs="Times New Roman"/>
          <w:color w:val="000000"/>
        </w:rPr>
      </w:pPr>
      <w:r w:rsidRPr="0040237C">
        <w:rPr>
          <w:rFonts w:cs="Times New Roman"/>
          <w:color w:val="000000"/>
        </w:rPr>
        <w:tab/>
        <w:t xml:space="preserve">In creating a conceptual parser the the researcher first constructed a small collection of concepts that words would be able to map to. It became evident that a simple list of concepts would not be ideal. For example the idea of </w:t>
      </w:r>
      <w:r w:rsidRPr="0040237C">
        <w:rPr>
          <w:rFonts w:cs="Times New Roman"/>
          <w:i/>
          <w:iCs/>
          <w:color w:val="000000"/>
        </w:rPr>
        <w:t>movement</w:t>
      </w:r>
      <w:r w:rsidRPr="0040237C">
        <w:rPr>
          <w:rFonts w:cs="Times New Roman"/>
          <w:color w:val="000000"/>
        </w:rPr>
        <w:t xml:space="preserve"> can refer to many different things. </w:t>
      </w:r>
      <w:r w:rsidRPr="0040237C">
        <w:rPr>
          <w:rFonts w:cs="Times New Roman"/>
          <w:i/>
          <w:iCs/>
          <w:color w:val="000000"/>
        </w:rPr>
        <w:t>Movement</w:t>
      </w:r>
      <w:r w:rsidRPr="0040237C">
        <w:rPr>
          <w:rFonts w:cs="Times New Roman"/>
          <w:color w:val="000000"/>
        </w:rPr>
        <w:t xml:space="preserve"> can refer to moving an actuator arm or traveling from one location to another. The best way to represent the concepts was to construct a tree. The farther down the branches of the tree are traversed the more concrete the concepts become until the concept is as concrete as can be defined </w:t>
      </w:r>
      <w:proofErr w:type="gramStart"/>
      <w:r w:rsidRPr="0040237C">
        <w:rPr>
          <w:rFonts w:cs="Times New Roman"/>
          <w:color w:val="000000"/>
        </w:rPr>
        <w:t>fr</w:t>
      </w:r>
      <w:proofErr w:type="gramEnd"/>
      <w:r w:rsidRPr="0040237C">
        <w:rPr>
          <w:rFonts w:cs="Times New Roman"/>
          <w:color w:val="000000"/>
        </w:rPr>
        <w:t xml:space="preserve"> the uses of this system. Just having a collection of concepts isn't enough. There still needs to be a way for the robot to map words to these concepts. This is done through the use of a hash map. Each word points to a leaf on the tree that contains the concept the word is referring to. 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xml:space="preserve">” points to is a reference </w:t>
      </w:r>
      <w:r w:rsidRPr="0040237C">
        <w:rPr>
          <w:rFonts w:cs="Times New Roman"/>
          <w:color w:val="000000"/>
        </w:rPr>
        <w:lastRenderedPageBreak/>
        <w:t xml:space="preserve">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w:t>
      </w:r>
      <w:proofErr w:type="gramStart"/>
      <w:r w:rsidRPr="0040237C">
        <w:rPr>
          <w:rFonts w:cs="Times New Roman"/>
          <w:color w:val="000000"/>
        </w:rPr>
        <w:t>sentence also contain</w:t>
      </w:r>
      <w:proofErr w:type="gramEnd"/>
      <w:r w:rsidRPr="0040237C">
        <w:rPr>
          <w:rFonts w:cs="Times New Roman"/>
          <w:color w:val="000000"/>
        </w:rPr>
        <w:t xml:space="preserve">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w:t>
      </w:r>
      <w:proofErr w:type="gramStart"/>
      <w:r w:rsidRPr="0040237C">
        <w:rPr>
          <w:rFonts w:cs="Times New Roman"/>
          <w:color w:val="000000"/>
        </w:rPr>
        <w:t>preposition,</w:t>
      </w:r>
      <w:proofErr w:type="gramEnd"/>
      <w:r w:rsidRPr="0040237C">
        <w:rPr>
          <w:rFonts w:cs="Times New Roman"/>
          <w:color w:val="000000"/>
        </w:rPr>
        <w:t xml:space="preserve">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Pr="0040237C">
        <w:rPr>
          <w:rFonts w:cs="Times New Roman"/>
          <w:color w:val="000000"/>
        </w:rPr>
        <w:t>be</w:t>
      </w:r>
      <w:proofErr w:type="gramEnd"/>
      <w:r w:rsidRPr="0040237C">
        <w:rPr>
          <w:rFonts w:cs="Times New Roman"/>
          <w:color w:val="000000"/>
        </w:rPr>
        <w:t xml:space="preserve"> ignored from a conceptual parse as it does nothing to further define any objects or places. Through further processing “ball” parses to “object” and “red” parses to “color” </w:t>
      </w:r>
      <w:proofErr w:type="gramStart"/>
      <w:r w:rsidRPr="0040237C">
        <w:rPr>
          <w:rFonts w:cs="Times New Roman"/>
          <w:color w:val="000000"/>
        </w:rPr>
        <w:t>which is used to classify objects.</w:t>
      </w:r>
      <w:proofErr w:type="gramEnd"/>
      <w:r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lastRenderedPageBreak/>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w:t>
      </w:r>
      <w:proofErr w:type="gramStart"/>
      <w:r w:rsidRPr="0040237C">
        <w:rPr>
          <w:rFonts w:cs="Times New Roman"/>
          <w:color w:val="000000"/>
        </w:rPr>
        <w:t>deal with theories of his that explain</w:t>
      </w:r>
      <w:proofErr w:type="gramEnd"/>
      <w:r w:rsidRPr="0040237C">
        <w:rPr>
          <w:rFonts w:cs="Times New Roman"/>
          <w:color w:val="000000"/>
        </w:rPr>
        <w:t xml:space="preserve">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w:t>
      </w:r>
      <w:r w:rsidRPr="0040237C">
        <w:rPr>
          <w:rFonts w:cs="Times New Roman"/>
          <w:color w:val="000000"/>
        </w:rPr>
        <w:lastRenderedPageBreak/>
        <w:t>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w:t>
      </w:r>
      <w:proofErr w:type="gramStart"/>
      <w:r w:rsidRPr="0040237C">
        <w:rPr>
          <w:rFonts w:cs="Times New Roman"/>
        </w:rPr>
        <w:t>this the</w:t>
      </w:r>
      <w:proofErr w:type="gramEnd"/>
      <w:r w:rsidRPr="0040237C">
        <w:rPr>
          <w:rFonts w:cs="Times New Roman"/>
        </w:rPr>
        <w:t xml:space="preserv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w:t>
      </w:r>
      <w:r w:rsidRPr="0040237C">
        <w:rPr>
          <w:rFonts w:cs="Times New Roman"/>
        </w:rPr>
        <w:lastRenderedPageBreak/>
        <w:t xml:space="preserve">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c++,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w:t>
      </w:r>
      <w:r w:rsidRPr="0040237C">
        <w:rPr>
          <w:rFonts w:cs="Times New Roman"/>
        </w:rPr>
        <w:lastRenderedPageBreak/>
        <w:t xml:space="preserve">required concepts. The second tag is “req” this represents an item in a reqgrp. The </w:t>
      </w:r>
      <w:proofErr w:type="gramStart"/>
      <w:r w:rsidRPr="0040237C">
        <w:rPr>
          <w:rFonts w:cs="Times New Roman"/>
        </w:rPr>
        <w:t>contents of this tag is</w:t>
      </w:r>
      <w:proofErr w:type="gramEnd"/>
      <w:r w:rsidRPr="0040237C">
        <w:rPr>
          <w:rFonts w:cs="Times New Roman"/>
        </w:rPr>
        <w:t xml:space="preserve">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33"/>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02D" w:rsidRDefault="000A402D">
      <w:r>
        <w:separator/>
      </w:r>
    </w:p>
    <w:p w:rsidR="000A402D" w:rsidRDefault="000A402D"/>
  </w:endnote>
  <w:endnote w:type="continuationSeparator" w:id="0">
    <w:p w:rsidR="000A402D" w:rsidRDefault="000A402D">
      <w:r>
        <w:continuationSeparator/>
      </w:r>
    </w:p>
    <w:p w:rsidR="000A402D" w:rsidRDefault="000A4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02D" w:rsidRDefault="000A402D">
    <w:pPr>
      <w:pStyle w:val="Footer"/>
      <w:jc w:val="center"/>
    </w:pPr>
    <w:r>
      <w:fldChar w:fldCharType="begin"/>
    </w:r>
    <w:r>
      <w:instrText xml:space="preserve"> PAGE </w:instrText>
    </w:r>
    <w:r>
      <w:fldChar w:fldCharType="separate"/>
    </w:r>
    <w:r w:rsidR="001064A3">
      <w:rPr>
        <w:noProof/>
      </w:rPr>
      <w:t>4</w:t>
    </w:r>
    <w:r>
      <w:fldChar w:fldCharType="end"/>
    </w:r>
  </w:p>
  <w:p w:rsidR="000A402D" w:rsidRDefault="000A4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02D" w:rsidRDefault="000A402D">
    <w:pPr>
      <w:pStyle w:val="Footer"/>
      <w:jc w:val="center"/>
    </w:pPr>
    <w:r>
      <w:fldChar w:fldCharType="begin"/>
    </w:r>
    <w:r>
      <w:instrText xml:space="preserve"> PAGE </w:instrText>
    </w:r>
    <w:r>
      <w:fldChar w:fldCharType="separate"/>
    </w:r>
    <w:r>
      <w:rPr>
        <w:noProof/>
      </w:rPr>
      <w:t>11</w:t>
    </w:r>
    <w:r>
      <w:fldChar w:fldCharType="end"/>
    </w:r>
  </w:p>
  <w:p w:rsidR="000A402D" w:rsidRDefault="000A40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02D" w:rsidRDefault="000A402D">
    <w:pPr>
      <w:pStyle w:val="Footer"/>
      <w:jc w:val="center"/>
    </w:pPr>
    <w:r>
      <w:fldChar w:fldCharType="begin"/>
    </w:r>
    <w:r>
      <w:instrText xml:space="preserve"> PAGE </w:instrText>
    </w:r>
    <w:r>
      <w:fldChar w:fldCharType="separate"/>
    </w:r>
    <w:r>
      <w:rPr>
        <w:noProof/>
      </w:rPr>
      <w:t>23</w:t>
    </w:r>
    <w:r>
      <w:fldChar w:fldCharType="end"/>
    </w:r>
  </w:p>
  <w:p w:rsidR="000A402D" w:rsidRDefault="000A402D">
    <w:pPr>
      <w:pStyle w:val="Footer"/>
    </w:pPr>
  </w:p>
  <w:p w:rsidR="000A402D" w:rsidRDefault="000A402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02D" w:rsidRDefault="000A402D">
      <w:r>
        <w:separator/>
      </w:r>
    </w:p>
    <w:p w:rsidR="000A402D" w:rsidRDefault="000A402D"/>
  </w:footnote>
  <w:footnote w:type="continuationSeparator" w:id="0">
    <w:p w:rsidR="000A402D" w:rsidRDefault="000A402D">
      <w:r>
        <w:continuationSeparator/>
      </w:r>
    </w:p>
    <w:p w:rsidR="000A402D" w:rsidRDefault="000A402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A402D"/>
    <w:rsid w:val="001064A3"/>
    <w:rsid w:val="00177BF5"/>
    <w:rsid w:val="001957A5"/>
    <w:rsid w:val="002148A1"/>
    <w:rsid w:val="002E2E04"/>
    <w:rsid w:val="00336BF2"/>
    <w:rsid w:val="00377163"/>
    <w:rsid w:val="0040237C"/>
    <w:rsid w:val="004907EC"/>
    <w:rsid w:val="004D3EBF"/>
    <w:rsid w:val="00544190"/>
    <w:rsid w:val="005F5C75"/>
    <w:rsid w:val="006A69CC"/>
    <w:rsid w:val="006E7926"/>
    <w:rsid w:val="00825C3A"/>
    <w:rsid w:val="008A0D65"/>
    <w:rsid w:val="008C2440"/>
    <w:rsid w:val="008C4B72"/>
    <w:rsid w:val="008D0391"/>
    <w:rsid w:val="00950C47"/>
    <w:rsid w:val="00987DA7"/>
    <w:rsid w:val="00A36362"/>
    <w:rsid w:val="00A97AF1"/>
    <w:rsid w:val="00C56D8A"/>
    <w:rsid w:val="00D2360A"/>
    <w:rsid w:val="00DD14F5"/>
    <w:rsid w:val="00DD3170"/>
    <w:rsid w:val="00EE5899"/>
    <w:rsid w:val="00F04CA2"/>
    <w:rsid w:val="00F15CE5"/>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Change w:id="0" w:author="ffej" w:date="2011-04-03T14:50:00Z">
        <w:pPr>
          <w:widowControl w:val="0"/>
          <w:suppressAutoHyphens/>
        </w:pPr>
      </w:pPrChange>
    </w:pPr>
    <w:rPr>
      <w:rFonts w:eastAsia="DejaVu Sans" w:cs="Lohit Hindi"/>
      <w:kern w:val="1"/>
      <w:sz w:val="24"/>
      <w:szCs w:val="24"/>
      <w:lang w:eastAsia="hi-IN" w:bidi="hi-IN"/>
      <w:rPrChange w:id="0" w:author="ffej" w:date="2011-04-03T14:50:00Z">
        <w:rPr>
          <w:rFonts w:eastAsia="DejaVu Sans" w:cs="Lohit Hindi"/>
          <w:kern w:val="1"/>
          <w:sz w:val="24"/>
          <w:szCs w:val="24"/>
          <w:lang w:val="en-US" w:eastAsia="hi-IN" w:bidi="hi-IN"/>
        </w:rPr>
      </w:rPrChange>
    </w:rPr>
  </w:style>
  <w:style w:type="paragraph" w:styleId="Heading1">
    <w:name w:val="heading 1"/>
    <w:basedOn w:val="Heading"/>
    <w:next w:val="BodyText"/>
    <w:qFormat/>
    <w:pPr>
      <w:numPr>
        <w:numId w:val="1"/>
      </w:numPr>
      <w:outlineLvl w:val="0"/>
    </w:pPr>
    <w:rPr>
      <w:rFonts w:ascii="Times New Roman" w:eastAsia="Droid Sans Fallback" w:hAnsi="Times New Roman"/>
      <w:b/>
      <w:bCs/>
      <w:sz w:val="48"/>
      <w:szCs w:val="48"/>
    </w:rPr>
  </w:style>
  <w:style w:type="paragraph" w:styleId="Heading2">
    <w:name w:val="heading 2"/>
    <w:basedOn w:val="Heading"/>
    <w:next w:val="BodyText"/>
    <w:qFormat/>
    <w:pPr>
      <w:numPr>
        <w:ilvl w:val="1"/>
        <w:numId w:val="1"/>
      </w:numPr>
      <w:outlineLvl w:val="1"/>
    </w:pPr>
    <w:rPr>
      <w:rFonts w:ascii="Times New Roman" w:eastAsia="Droid Sans Fallback" w:hAnsi="Times New Roman"/>
      <w:b/>
      <w:bCs/>
      <w:sz w:val="36"/>
      <w:szCs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DefaultParagraphFont0">
    <w:name w:val="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Change w:id="1" w:author="ffej" w:date="2011-04-03T14:50:00Z">
        <w:pPr>
          <w:widowControl w:val="0"/>
          <w:suppressAutoHyphens/>
        </w:pPr>
      </w:pPrChange>
    </w:pPr>
    <w:rPr>
      <w:rFonts w:eastAsia="DejaVu Sans" w:cs="Lohit Hindi"/>
      <w:kern w:val="1"/>
      <w:sz w:val="24"/>
      <w:szCs w:val="24"/>
      <w:lang w:eastAsia="hi-IN" w:bidi="hi-IN"/>
      <w:rPrChange w:id="1" w:author="ffej" w:date="2011-04-03T14:50:00Z">
        <w:rPr>
          <w:rFonts w:eastAsia="DejaVu Sans" w:cs="Lohit Hindi"/>
          <w:kern w:val="1"/>
          <w:sz w:val="24"/>
          <w:szCs w:val="24"/>
          <w:lang w:val="en-US" w:eastAsia="hi-IN" w:bidi="hi-IN"/>
        </w:rPr>
      </w:rPrChange>
    </w:rPr>
  </w:style>
  <w:style w:type="paragraph" w:styleId="Heading1">
    <w:name w:val="heading 1"/>
    <w:basedOn w:val="Heading"/>
    <w:next w:val="BodyText"/>
    <w:qFormat/>
    <w:pPr>
      <w:numPr>
        <w:numId w:val="1"/>
      </w:numPr>
      <w:outlineLvl w:val="0"/>
    </w:pPr>
    <w:rPr>
      <w:rFonts w:ascii="Times New Roman" w:eastAsia="Droid Sans Fallback" w:hAnsi="Times New Roman"/>
      <w:b/>
      <w:bCs/>
      <w:sz w:val="48"/>
      <w:szCs w:val="48"/>
    </w:rPr>
  </w:style>
  <w:style w:type="paragraph" w:styleId="Heading2">
    <w:name w:val="heading 2"/>
    <w:basedOn w:val="Heading"/>
    <w:next w:val="BodyText"/>
    <w:qFormat/>
    <w:pPr>
      <w:numPr>
        <w:ilvl w:val="1"/>
        <w:numId w:val="1"/>
      </w:numPr>
      <w:outlineLvl w:val="1"/>
    </w:pPr>
    <w:rPr>
      <w:rFonts w:ascii="Times New Roman" w:eastAsia="Droid Sans Fallback" w:hAnsi="Times New Roman"/>
      <w:b/>
      <w:bCs/>
      <w:sz w:val="36"/>
      <w:szCs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DefaultParagraphFont0">
    <w:name w:val="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Microsoft_Excel_97-2003_Worksheet3.xls"/><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Microsoft_Excel_97-2003_Worksheet1.xls"/><Relationship Id="rId25" Type="http://schemas.openxmlformats.org/officeDocument/2006/relationships/oleObject" Target="embeddings/Microsoft_Excel_97-2003_Worksheet5.xls"/><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Microsoft_Excel_97-2003_Worksheet7.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Microsoft_Excel_97-2003_Worksheet4.xls"/><Relationship Id="rId28" Type="http://schemas.openxmlformats.org/officeDocument/2006/relationships/image" Target="media/image13.emf"/><Relationship Id="rId10" Type="http://schemas.openxmlformats.org/officeDocument/2006/relationships/image" Target="media/image1.png"/><Relationship Id="rId19" Type="http://schemas.openxmlformats.org/officeDocument/2006/relationships/oleObject" Target="embeddings/Microsoft_Excel_97-2003_Worksheet2.xls"/><Relationship Id="rId31" Type="http://schemas.openxmlformats.org/officeDocument/2006/relationships/oleObject" Target="embeddings/Microsoft_Excel_97-2003_Worksheet8.xls"/><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oleObject" Target="embeddings/Microsoft_Excel_97-2003_Worksheet6.xls"/><Relationship Id="rId30" Type="http://schemas.openxmlformats.org/officeDocument/2006/relationships/image" Target="media/image14.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3397A-29E0-4409-945B-AD0770427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32</Pages>
  <Words>5944</Words>
  <Characters>33886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39751</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6</cp:revision>
  <cp:lastPrinted>2011-03-22T18:40:00Z</cp:lastPrinted>
  <dcterms:created xsi:type="dcterms:W3CDTF">2011-04-04T03:01:00Z</dcterms:created>
  <dcterms:modified xsi:type="dcterms:W3CDTF">2011-04-04T03:49:00Z</dcterms:modified>
</cp:coreProperties>
</file>